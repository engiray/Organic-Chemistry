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1E32" w14:textId="26A765B0" w:rsidR="003A3417" w:rsidRDefault="005430CD">
      <w:pPr>
        <w:rPr>
          <w:b/>
          <w:bCs/>
          <w:sz w:val="24"/>
          <w:szCs w:val="24"/>
        </w:rPr>
      </w:pPr>
      <w:r w:rsidRPr="00244277">
        <w:rPr>
          <w:b/>
          <w:bCs/>
          <w:sz w:val="24"/>
          <w:szCs w:val="24"/>
        </w:rPr>
        <w:t xml:space="preserve">                                                                    CHEM 303 REPORT</w:t>
      </w:r>
    </w:p>
    <w:p w14:paraId="500427E0" w14:textId="20D175F2" w:rsidR="00003513" w:rsidRDefault="00003513" w:rsidP="005430CD">
      <w:pPr>
        <w:ind w:left="-709" w:right="-567" w:hanging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CANNIZARO REACTION</w:t>
      </w:r>
    </w:p>
    <w:p w14:paraId="70EC20F9" w14:textId="7D783A17" w:rsidR="005430CD" w:rsidRDefault="005430CD" w:rsidP="005430CD">
      <w:pPr>
        <w:ind w:left="-709" w:right="-567" w:hanging="142"/>
      </w:pPr>
      <w:r w:rsidRPr="005430CD">
        <w:rPr>
          <w:b/>
          <w:bCs/>
        </w:rPr>
        <w:t>Name and Surname</w:t>
      </w:r>
      <w:r>
        <w:t xml:space="preserve">: </w:t>
      </w:r>
      <w:proofErr w:type="spellStart"/>
      <w:r w:rsidRPr="00DB33D6">
        <w:t>Elif</w:t>
      </w:r>
      <w:proofErr w:type="spellEnd"/>
      <w:r w:rsidRPr="00DB33D6">
        <w:t xml:space="preserve"> Nazenin Giray                                                                          </w:t>
      </w:r>
      <w:r w:rsidRPr="005430CD">
        <w:rPr>
          <w:b/>
          <w:bCs/>
        </w:rPr>
        <w:t>Date of</w:t>
      </w:r>
      <w:r>
        <w:rPr>
          <w:b/>
          <w:bCs/>
        </w:rPr>
        <w:t xml:space="preserve"> </w:t>
      </w:r>
      <w:r w:rsidRPr="005430CD">
        <w:rPr>
          <w:b/>
          <w:bCs/>
        </w:rPr>
        <w:t>Experiment</w:t>
      </w:r>
      <w:r w:rsidR="009E4C0D">
        <w:t>:</w:t>
      </w:r>
      <w:r w:rsidR="00CE186D">
        <w:t>6.1.2022</w:t>
      </w:r>
    </w:p>
    <w:p w14:paraId="09BEF61B" w14:textId="6AFDD683" w:rsidR="00D05686" w:rsidRDefault="00D05686" w:rsidP="005430CD">
      <w:pPr>
        <w:ind w:left="-709" w:right="-567" w:hanging="142"/>
      </w:pPr>
      <w:r w:rsidRPr="00301624">
        <w:t xml:space="preserve">                                                                                                                                                                                 </w:t>
      </w:r>
    </w:p>
    <w:p w14:paraId="4FB5EC27" w14:textId="372C7671" w:rsidR="005430CD" w:rsidRDefault="005430CD" w:rsidP="005430CD">
      <w:pPr>
        <w:ind w:left="-709" w:right="-567" w:hanging="142"/>
      </w:pPr>
      <w:r w:rsidRPr="005430CD">
        <w:rPr>
          <w:b/>
          <w:bCs/>
        </w:rPr>
        <w:t>Section</w:t>
      </w:r>
      <w:r>
        <w:t>:3</w:t>
      </w:r>
      <w:r w:rsidR="000551FF">
        <w:t xml:space="preserve"> (Thursday)</w:t>
      </w:r>
    </w:p>
    <w:p w14:paraId="1288C5CF" w14:textId="24195BE2" w:rsidR="005430CD" w:rsidRDefault="005430CD" w:rsidP="005430CD">
      <w:pPr>
        <w:ind w:left="-709" w:right="-567" w:hanging="142"/>
      </w:pPr>
    </w:p>
    <w:p w14:paraId="69A1B35C" w14:textId="7430DABC" w:rsidR="00F24B97" w:rsidRDefault="00624D68" w:rsidP="00F96BD8">
      <w:pPr>
        <w:ind w:left="-709" w:right="-567" w:hanging="142"/>
        <w:rPr>
          <w:b/>
          <w:bCs/>
        </w:rPr>
      </w:pPr>
      <w:r w:rsidRPr="00624D68">
        <w:rPr>
          <w:b/>
          <w:bCs/>
        </w:rPr>
        <w:t>1.</w:t>
      </w:r>
      <w:r w:rsidR="00AA6FD1">
        <w:rPr>
          <w:b/>
          <w:bCs/>
        </w:rPr>
        <w:t>Reaction Scheme</w:t>
      </w:r>
    </w:p>
    <w:p w14:paraId="1144573C" w14:textId="39F3AAEC" w:rsidR="00F96BD8" w:rsidRPr="00F96BD8" w:rsidRDefault="004A7FAD" w:rsidP="00F96BD8">
      <w:pPr>
        <w:ind w:left="-709" w:right="-567" w:hanging="142"/>
        <w:rPr>
          <w:b/>
          <w:bCs/>
        </w:rPr>
      </w:pPr>
      <w:r>
        <w:object w:dxaOrig="8345" w:dyaOrig="1387" w14:anchorId="5F2C1A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95pt;height:69.5pt" o:ole="">
            <v:imagedata r:id="rId6" o:title=""/>
          </v:shape>
          <o:OLEObject Type="Embed" ProgID="ChemDraw.Document.6.0" ShapeID="_x0000_i1025" DrawAspect="Content" ObjectID="_1703328749" r:id="rId7"/>
        </w:object>
      </w:r>
    </w:p>
    <w:p w14:paraId="0CE9189B" w14:textId="77777777" w:rsidR="00D82788" w:rsidRDefault="00D82788" w:rsidP="00E43AFF">
      <w:pPr>
        <w:ind w:right="-567"/>
        <w:rPr>
          <w:b/>
          <w:bCs/>
          <w:sz w:val="28"/>
          <w:szCs w:val="28"/>
        </w:rPr>
      </w:pPr>
    </w:p>
    <w:p w14:paraId="0728645D" w14:textId="77777777" w:rsidR="00B13036" w:rsidRDefault="00B13036" w:rsidP="00E43AFF">
      <w:pPr>
        <w:ind w:right="-567"/>
        <w:rPr>
          <w:b/>
          <w:bCs/>
          <w:sz w:val="28"/>
          <w:szCs w:val="28"/>
        </w:rPr>
      </w:pPr>
    </w:p>
    <w:p w14:paraId="76A6CADF" w14:textId="74828FCA" w:rsidR="00894568" w:rsidRDefault="00AA6FD1" w:rsidP="00E43AFF">
      <w:pPr>
        <w:ind w:right="-567"/>
        <w:rPr>
          <w:b/>
          <w:bCs/>
          <w:sz w:val="28"/>
          <w:szCs w:val="28"/>
        </w:rPr>
      </w:pPr>
      <w:r w:rsidRPr="00DE1917">
        <w:rPr>
          <w:b/>
          <w:bCs/>
          <w:sz w:val="28"/>
          <w:szCs w:val="28"/>
        </w:rPr>
        <w:t>2.Table of Reactants and Reagents</w:t>
      </w:r>
    </w:p>
    <w:tbl>
      <w:tblPr>
        <w:tblStyle w:val="TableGrid"/>
        <w:tblW w:w="10314" w:type="dxa"/>
        <w:tblInd w:w="-628" w:type="dxa"/>
        <w:tblLook w:val="04A0" w:firstRow="1" w:lastRow="0" w:firstColumn="1" w:lastColumn="0" w:noHBand="0" w:noVBand="1"/>
      </w:tblPr>
      <w:tblGrid>
        <w:gridCol w:w="2963"/>
        <w:gridCol w:w="1193"/>
        <w:gridCol w:w="1373"/>
        <w:gridCol w:w="966"/>
        <w:gridCol w:w="1208"/>
        <w:gridCol w:w="1216"/>
        <w:gridCol w:w="1395"/>
      </w:tblGrid>
      <w:tr w:rsidR="009A3C68" w14:paraId="26F71FAF" w14:textId="77777777" w:rsidTr="009A3C68">
        <w:trPr>
          <w:trHeight w:val="583"/>
        </w:trPr>
        <w:tc>
          <w:tcPr>
            <w:tcW w:w="2963" w:type="dxa"/>
          </w:tcPr>
          <w:p w14:paraId="749EEAB4" w14:textId="77777777" w:rsidR="009A3C68" w:rsidRDefault="009A3C68" w:rsidP="00D42FF3">
            <w:pPr>
              <w:rPr>
                <w:b/>
              </w:rPr>
            </w:pPr>
            <w:r>
              <w:rPr>
                <w:b/>
              </w:rPr>
              <w:t>Reagents/Reactants</w:t>
            </w:r>
          </w:p>
        </w:tc>
        <w:tc>
          <w:tcPr>
            <w:tcW w:w="1193" w:type="dxa"/>
          </w:tcPr>
          <w:p w14:paraId="0F9EE9FD" w14:textId="77777777" w:rsidR="009A3C68" w:rsidRDefault="009A3C68" w:rsidP="00D42FF3">
            <w:pPr>
              <w:rPr>
                <w:b/>
              </w:rPr>
            </w:pPr>
            <w:r>
              <w:rPr>
                <w:b/>
              </w:rPr>
              <w:t>mol/mmol</w:t>
            </w:r>
          </w:p>
        </w:tc>
        <w:tc>
          <w:tcPr>
            <w:tcW w:w="1373" w:type="dxa"/>
          </w:tcPr>
          <w:p w14:paraId="5E834648" w14:textId="77777777" w:rsidR="009A3C68" w:rsidRDefault="009A3C68" w:rsidP="00D42FF3">
            <w:pPr>
              <w:rPr>
                <w:b/>
              </w:rPr>
            </w:pPr>
            <w:proofErr w:type="spellStart"/>
            <w:r>
              <w:rPr>
                <w:b/>
              </w:rPr>
              <w:t>mwt</w:t>
            </w:r>
            <w:proofErr w:type="spellEnd"/>
            <w:r>
              <w:rPr>
                <w:b/>
              </w:rPr>
              <w:t xml:space="preserve"> (g/mol)</w:t>
            </w:r>
          </w:p>
        </w:tc>
        <w:tc>
          <w:tcPr>
            <w:tcW w:w="966" w:type="dxa"/>
          </w:tcPr>
          <w:p w14:paraId="6D2C1AE9" w14:textId="77777777" w:rsidR="009A3C68" w:rsidRDefault="009A3C68" w:rsidP="00D42FF3">
            <w:pPr>
              <w:rPr>
                <w:b/>
              </w:rPr>
            </w:pPr>
            <w:r>
              <w:rPr>
                <w:b/>
              </w:rPr>
              <w:t>Mass (g)</w:t>
            </w:r>
          </w:p>
        </w:tc>
        <w:tc>
          <w:tcPr>
            <w:tcW w:w="1208" w:type="dxa"/>
          </w:tcPr>
          <w:p w14:paraId="501145EB" w14:textId="77777777" w:rsidR="009A3C68" w:rsidRDefault="009A3C68" w:rsidP="00D42FF3">
            <w:pPr>
              <w:rPr>
                <w:b/>
              </w:rPr>
            </w:pPr>
            <w:r>
              <w:rPr>
                <w:b/>
              </w:rPr>
              <w:t>Density (g/ml)</w:t>
            </w:r>
          </w:p>
        </w:tc>
        <w:tc>
          <w:tcPr>
            <w:tcW w:w="1216" w:type="dxa"/>
          </w:tcPr>
          <w:p w14:paraId="41B42A27" w14:textId="77777777" w:rsidR="009A3C68" w:rsidRDefault="009A3C68" w:rsidP="00D42FF3">
            <w:pPr>
              <w:rPr>
                <w:b/>
              </w:rPr>
            </w:pPr>
            <w:r>
              <w:rPr>
                <w:b/>
              </w:rPr>
              <w:t>Volume (mL)</w:t>
            </w:r>
          </w:p>
        </w:tc>
        <w:tc>
          <w:tcPr>
            <w:tcW w:w="1395" w:type="dxa"/>
          </w:tcPr>
          <w:p w14:paraId="37C1F595" w14:textId="77777777" w:rsidR="009A3C68" w:rsidRDefault="009A3C68" w:rsidP="00D42FF3">
            <w:pPr>
              <w:rPr>
                <w:b/>
              </w:rPr>
            </w:pPr>
            <w:r>
              <w:rPr>
                <w:b/>
              </w:rPr>
              <w:t>Equivalence</w:t>
            </w:r>
          </w:p>
        </w:tc>
      </w:tr>
      <w:tr w:rsidR="009A3C68" w14:paraId="43A4DA1D" w14:textId="77777777" w:rsidTr="009A3C68">
        <w:trPr>
          <w:trHeight w:val="297"/>
        </w:trPr>
        <w:tc>
          <w:tcPr>
            <w:tcW w:w="2963" w:type="dxa"/>
          </w:tcPr>
          <w:p w14:paraId="71874C25" w14:textId="77777777" w:rsidR="009A3C68" w:rsidRPr="008D40EE" w:rsidRDefault="009A3C68" w:rsidP="00D42FF3">
            <w:pPr>
              <w:rPr>
                <w:bCs/>
              </w:rPr>
            </w:pPr>
            <w:r>
              <w:t xml:space="preserve">KOH             </w:t>
            </w:r>
          </w:p>
        </w:tc>
        <w:tc>
          <w:tcPr>
            <w:tcW w:w="1193" w:type="dxa"/>
          </w:tcPr>
          <w:p w14:paraId="6E8123E5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>0,089mol</w:t>
            </w:r>
          </w:p>
        </w:tc>
        <w:tc>
          <w:tcPr>
            <w:tcW w:w="1373" w:type="dxa"/>
          </w:tcPr>
          <w:p w14:paraId="6B4AFD27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>56,11</w:t>
            </w:r>
          </w:p>
        </w:tc>
        <w:tc>
          <w:tcPr>
            <w:tcW w:w="966" w:type="dxa"/>
          </w:tcPr>
          <w:p w14:paraId="36DEAFD7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>5 g</w:t>
            </w:r>
          </w:p>
        </w:tc>
        <w:tc>
          <w:tcPr>
            <w:tcW w:w="1208" w:type="dxa"/>
          </w:tcPr>
          <w:p w14:paraId="180C8986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 xml:space="preserve"> -</w:t>
            </w:r>
          </w:p>
        </w:tc>
        <w:tc>
          <w:tcPr>
            <w:tcW w:w="1216" w:type="dxa"/>
          </w:tcPr>
          <w:p w14:paraId="340498EC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>5 mL</w:t>
            </w:r>
          </w:p>
        </w:tc>
        <w:tc>
          <w:tcPr>
            <w:tcW w:w="1395" w:type="dxa"/>
          </w:tcPr>
          <w:p w14:paraId="2F6B54E6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>1.3</w:t>
            </w:r>
          </w:p>
        </w:tc>
      </w:tr>
      <w:tr w:rsidR="009A3C68" w14:paraId="7D5C9593" w14:textId="77777777" w:rsidTr="009A3C68">
        <w:trPr>
          <w:trHeight w:val="297"/>
        </w:trPr>
        <w:tc>
          <w:tcPr>
            <w:tcW w:w="2963" w:type="dxa"/>
          </w:tcPr>
          <w:p w14:paraId="26506D38" w14:textId="77777777" w:rsidR="009A3C68" w:rsidRPr="008D40EE" w:rsidRDefault="009A3C68" w:rsidP="00D42FF3">
            <w:pPr>
              <w:rPr>
                <w:bCs/>
              </w:rPr>
            </w:pPr>
            <w:proofErr w:type="spellStart"/>
            <w:r>
              <w:rPr>
                <w:bCs/>
              </w:rPr>
              <w:t>Benzaldeyhde</w:t>
            </w:r>
            <w:proofErr w:type="spellEnd"/>
          </w:p>
        </w:tc>
        <w:tc>
          <w:tcPr>
            <w:tcW w:w="1193" w:type="dxa"/>
          </w:tcPr>
          <w:p w14:paraId="767AB949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>0,068 mol</w:t>
            </w:r>
          </w:p>
        </w:tc>
        <w:tc>
          <w:tcPr>
            <w:tcW w:w="1373" w:type="dxa"/>
          </w:tcPr>
          <w:p w14:paraId="5D230B58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>106,12</w:t>
            </w:r>
          </w:p>
        </w:tc>
        <w:tc>
          <w:tcPr>
            <w:tcW w:w="966" w:type="dxa"/>
          </w:tcPr>
          <w:p w14:paraId="2477297A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 xml:space="preserve"> 7,28 g</w:t>
            </w:r>
          </w:p>
        </w:tc>
        <w:tc>
          <w:tcPr>
            <w:tcW w:w="1208" w:type="dxa"/>
          </w:tcPr>
          <w:p w14:paraId="0A7F067D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>1,04 g/ml</w:t>
            </w:r>
          </w:p>
        </w:tc>
        <w:tc>
          <w:tcPr>
            <w:tcW w:w="1216" w:type="dxa"/>
          </w:tcPr>
          <w:p w14:paraId="4628A2BB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 xml:space="preserve">7 </w:t>
            </w:r>
            <w:r w:rsidRPr="008D40EE">
              <w:rPr>
                <w:bCs/>
              </w:rPr>
              <w:t>mL</w:t>
            </w:r>
          </w:p>
        </w:tc>
        <w:tc>
          <w:tcPr>
            <w:tcW w:w="1395" w:type="dxa"/>
          </w:tcPr>
          <w:p w14:paraId="1FF7B80D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9A3C68" w14:paraId="071A0BF0" w14:textId="77777777" w:rsidTr="009A3C68">
        <w:trPr>
          <w:trHeight w:val="297"/>
        </w:trPr>
        <w:tc>
          <w:tcPr>
            <w:tcW w:w="2963" w:type="dxa"/>
          </w:tcPr>
          <w:p w14:paraId="63E313D9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>HCl</w:t>
            </w:r>
          </w:p>
        </w:tc>
        <w:tc>
          <w:tcPr>
            <w:tcW w:w="1193" w:type="dxa"/>
          </w:tcPr>
          <w:p w14:paraId="197D57F5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 xml:space="preserve"> 0,64 mol</w:t>
            </w:r>
          </w:p>
        </w:tc>
        <w:tc>
          <w:tcPr>
            <w:tcW w:w="1373" w:type="dxa"/>
          </w:tcPr>
          <w:p w14:paraId="78A40999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>36,458</w:t>
            </w:r>
          </w:p>
        </w:tc>
        <w:tc>
          <w:tcPr>
            <w:tcW w:w="966" w:type="dxa"/>
          </w:tcPr>
          <w:p w14:paraId="48112A3E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 xml:space="preserve"> 23,6 g</w:t>
            </w:r>
          </w:p>
        </w:tc>
        <w:tc>
          <w:tcPr>
            <w:tcW w:w="1208" w:type="dxa"/>
          </w:tcPr>
          <w:p w14:paraId="558E6982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>1,18 g/ml</w:t>
            </w:r>
          </w:p>
        </w:tc>
        <w:tc>
          <w:tcPr>
            <w:tcW w:w="1216" w:type="dxa"/>
          </w:tcPr>
          <w:p w14:paraId="53728A06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>20 ml</w:t>
            </w:r>
          </w:p>
        </w:tc>
        <w:tc>
          <w:tcPr>
            <w:tcW w:w="1395" w:type="dxa"/>
          </w:tcPr>
          <w:p w14:paraId="6C25F44D" w14:textId="77777777" w:rsidR="009A3C68" w:rsidRPr="008D40EE" w:rsidRDefault="009A3C68" w:rsidP="00D42FF3">
            <w:pPr>
              <w:rPr>
                <w:bCs/>
              </w:rPr>
            </w:pPr>
            <w:r>
              <w:rPr>
                <w:bCs/>
              </w:rPr>
              <w:t>9,4</w:t>
            </w:r>
          </w:p>
        </w:tc>
      </w:tr>
    </w:tbl>
    <w:p w14:paraId="0D48A146" w14:textId="77777777" w:rsidR="009A3C68" w:rsidRDefault="009A3C68" w:rsidP="009A3C68">
      <w:pPr>
        <w:rPr>
          <w:b/>
        </w:rPr>
      </w:pPr>
    </w:p>
    <w:p w14:paraId="4FD334D7" w14:textId="77777777" w:rsidR="009A3C68" w:rsidRPr="00DE1917" w:rsidRDefault="009A3C68" w:rsidP="00E43AFF">
      <w:pPr>
        <w:ind w:right="-567"/>
        <w:rPr>
          <w:b/>
          <w:bCs/>
          <w:sz w:val="28"/>
          <w:szCs w:val="28"/>
        </w:rPr>
      </w:pPr>
    </w:p>
    <w:p w14:paraId="46874E6A" w14:textId="6FC38A00" w:rsidR="00AA6FD1" w:rsidRPr="00DE1917" w:rsidRDefault="00AA6FD1" w:rsidP="005430CD">
      <w:pPr>
        <w:ind w:left="-709" w:right="-567" w:hanging="142"/>
        <w:rPr>
          <w:b/>
          <w:bCs/>
          <w:sz w:val="28"/>
          <w:szCs w:val="28"/>
        </w:rPr>
      </w:pPr>
    </w:p>
    <w:p w14:paraId="77B89EB0" w14:textId="77777777" w:rsidR="00A26A55" w:rsidRDefault="004F534C" w:rsidP="00A26A55">
      <w:pPr>
        <w:ind w:left="-709" w:right="-567" w:hanging="14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D4C12">
        <w:rPr>
          <w:b/>
          <w:bCs/>
          <w:sz w:val="28"/>
          <w:szCs w:val="28"/>
        </w:rPr>
        <w:t xml:space="preserve">     </w:t>
      </w:r>
      <w:r w:rsidR="00C73483">
        <w:rPr>
          <w:b/>
          <w:bCs/>
          <w:sz w:val="28"/>
          <w:szCs w:val="28"/>
        </w:rPr>
        <w:t xml:space="preserve"> </w:t>
      </w:r>
    </w:p>
    <w:p w14:paraId="7FC41E9D" w14:textId="77777777" w:rsidR="00A26A55" w:rsidRDefault="00A26A55" w:rsidP="00A26A55">
      <w:pPr>
        <w:ind w:left="-709" w:right="-567" w:hanging="142"/>
        <w:rPr>
          <w:b/>
          <w:bCs/>
          <w:sz w:val="28"/>
          <w:szCs w:val="28"/>
        </w:rPr>
      </w:pPr>
    </w:p>
    <w:p w14:paraId="609AB977" w14:textId="77777777" w:rsidR="00A26A55" w:rsidRDefault="00A26A55" w:rsidP="00A26A55">
      <w:pPr>
        <w:ind w:left="-709" w:right="-567" w:hanging="142"/>
        <w:rPr>
          <w:b/>
          <w:bCs/>
          <w:sz w:val="28"/>
          <w:szCs w:val="28"/>
        </w:rPr>
      </w:pPr>
    </w:p>
    <w:p w14:paraId="1F72EA60" w14:textId="77777777" w:rsidR="00A26A55" w:rsidRDefault="00A26A55" w:rsidP="00A26A55">
      <w:pPr>
        <w:ind w:left="-709" w:right="-567" w:hanging="142"/>
        <w:rPr>
          <w:b/>
          <w:bCs/>
          <w:sz w:val="28"/>
          <w:szCs w:val="28"/>
        </w:rPr>
      </w:pPr>
    </w:p>
    <w:p w14:paraId="1A0845A6" w14:textId="77777777" w:rsidR="00A26A55" w:rsidRDefault="00A26A55" w:rsidP="00A26A55">
      <w:pPr>
        <w:ind w:left="-709" w:right="-567" w:hanging="142"/>
        <w:rPr>
          <w:b/>
          <w:bCs/>
          <w:sz w:val="28"/>
          <w:szCs w:val="28"/>
        </w:rPr>
      </w:pPr>
    </w:p>
    <w:p w14:paraId="16BB48A9" w14:textId="77777777" w:rsidR="00A26A55" w:rsidRDefault="00A26A55" w:rsidP="00A26A55">
      <w:pPr>
        <w:ind w:left="-709" w:right="-567" w:hanging="142"/>
        <w:rPr>
          <w:b/>
          <w:bCs/>
          <w:sz w:val="28"/>
          <w:szCs w:val="28"/>
        </w:rPr>
      </w:pPr>
    </w:p>
    <w:p w14:paraId="746EB7A7" w14:textId="77777777" w:rsidR="00A26A55" w:rsidRDefault="00A26A55" w:rsidP="00A26A55">
      <w:pPr>
        <w:ind w:left="-709" w:right="-567" w:hanging="142"/>
        <w:rPr>
          <w:b/>
          <w:bCs/>
          <w:sz w:val="28"/>
          <w:szCs w:val="28"/>
        </w:rPr>
      </w:pPr>
    </w:p>
    <w:p w14:paraId="4B41D87C" w14:textId="77777777" w:rsidR="00A26A55" w:rsidRDefault="00A26A55" w:rsidP="00A26A55">
      <w:pPr>
        <w:ind w:left="-709" w:right="-567" w:hanging="142"/>
        <w:rPr>
          <w:b/>
          <w:bCs/>
          <w:sz w:val="28"/>
          <w:szCs w:val="28"/>
        </w:rPr>
      </w:pPr>
    </w:p>
    <w:p w14:paraId="7A0190AE" w14:textId="77777777" w:rsidR="00A26A55" w:rsidRDefault="00A26A55" w:rsidP="00A26A55">
      <w:pPr>
        <w:ind w:left="-709" w:right="-567" w:hanging="142"/>
        <w:rPr>
          <w:b/>
          <w:bCs/>
          <w:sz w:val="28"/>
          <w:szCs w:val="28"/>
        </w:rPr>
      </w:pPr>
    </w:p>
    <w:p w14:paraId="2443B25E" w14:textId="77777777" w:rsidR="00A26A55" w:rsidRDefault="00A26A55" w:rsidP="00A26A55">
      <w:pPr>
        <w:ind w:left="-709" w:right="-567" w:hanging="142"/>
        <w:rPr>
          <w:b/>
          <w:bCs/>
          <w:sz w:val="28"/>
          <w:szCs w:val="28"/>
        </w:rPr>
      </w:pPr>
    </w:p>
    <w:p w14:paraId="169D2665" w14:textId="29184CB6" w:rsidR="00AC44C4" w:rsidRDefault="00B47E74" w:rsidP="00A26A55">
      <w:pPr>
        <w:ind w:left="-709" w:right="-567" w:hanging="142"/>
        <w:rPr>
          <w:b/>
          <w:bCs/>
          <w:sz w:val="28"/>
          <w:szCs w:val="28"/>
        </w:rPr>
      </w:pPr>
      <w:r w:rsidRPr="004F534C">
        <w:rPr>
          <w:b/>
          <w:bCs/>
          <w:sz w:val="28"/>
          <w:szCs w:val="28"/>
        </w:rPr>
        <w:t>3.Reaction Mechanism</w:t>
      </w:r>
    </w:p>
    <w:p w14:paraId="0B7D8526" w14:textId="7D21DB38" w:rsidR="00DF7CFA" w:rsidRDefault="00A26A55" w:rsidP="005430CD">
      <w:pPr>
        <w:ind w:left="-709" w:right="-567" w:hanging="142"/>
        <w:rPr>
          <w:b/>
          <w:bCs/>
          <w:sz w:val="28"/>
          <w:szCs w:val="28"/>
        </w:rPr>
      </w:pPr>
      <w:r>
        <w:object w:dxaOrig="8745" w:dyaOrig="10853" w14:anchorId="388C6595">
          <v:shape id="_x0000_i1026" type="#_x0000_t75" style="width:437pt;height:542.8pt" o:ole="">
            <v:imagedata r:id="rId8" o:title=""/>
          </v:shape>
          <o:OLEObject Type="Embed" ProgID="ChemDraw.Document.6.0" ShapeID="_x0000_i1026" DrawAspect="Content" ObjectID="_1703328750" r:id="rId9"/>
        </w:object>
      </w:r>
    </w:p>
    <w:p w14:paraId="64B46B08" w14:textId="4ACE2893" w:rsidR="00654B14" w:rsidRDefault="00654B14" w:rsidP="005430CD">
      <w:pPr>
        <w:ind w:left="-709" w:right="-567" w:hanging="142"/>
      </w:pPr>
    </w:p>
    <w:p w14:paraId="05B4C415" w14:textId="77777777" w:rsidR="00B64617" w:rsidRDefault="00B64617" w:rsidP="00773CF3">
      <w:pPr>
        <w:ind w:right="-567"/>
      </w:pPr>
    </w:p>
    <w:p w14:paraId="33B4358B" w14:textId="77777777" w:rsidR="00D91A9E" w:rsidRDefault="00D91A9E" w:rsidP="00773CF3">
      <w:pPr>
        <w:ind w:right="-567"/>
      </w:pPr>
    </w:p>
    <w:p w14:paraId="46C9B868" w14:textId="77777777" w:rsidR="00C73483" w:rsidRDefault="00C73483" w:rsidP="00773CF3">
      <w:pPr>
        <w:ind w:right="-567"/>
        <w:rPr>
          <w:b/>
          <w:bCs/>
          <w:sz w:val="28"/>
          <w:szCs w:val="28"/>
        </w:rPr>
      </w:pPr>
    </w:p>
    <w:p w14:paraId="757478B5" w14:textId="77777777" w:rsidR="00C73483" w:rsidRDefault="00C73483" w:rsidP="00773CF3">
      <w:pPr>
        <w:ind w:right="-567"/>
        <w:rPr>
          <w:b/>
          <w:bCs/>
          <w:sz w:val="28"/>
          <w:szCs w:val="28"/>
        </w:rPr>
      </w:pPr>
    </w:p>
    <w:p w14:paraId="4229A7FB" w14:textId="43B442D3" w:rsidR="00773CF3" w:rsidRPr="000C36E3" w:rsidRDefault="00773CF3" w:rsidP="00773CF3">
      <w:pPr>
        <w:ind w:right="-567"/>
      </w:pPr>
      <w:r>
        <w:rPr>
          <w:b/>
          <w:bCs/>
          <w:sz w:val="28"/>
          <w:szCs w:val="28"/>
        </w:rPr>
        <w:t>4.Procedure</w:t>
      </w:r>
    </w:p>
    <w:p w14:paraId="531E307C" w14:textId="00D56C39" w:rsidR="00773CF3" w:rsidRDefault="00C973F9" w:rsidP="00773CF3">
      <w:pPr>
        <w:ind w:left="-709" w:right="-567" w:hanging="142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765F72C" wp14:editId="64110400">
                <wp:simplePos x="0" y="0"/>
                <wp:positionH relativeFrom="column">
                  <wp:posOffset>-227151</wp:posOffset>
                </wp:positionH>
                <wp:positionV relativeFrom="paragraph">
                  <wp:posOffset>316745</wp:posOffset>
                </wp:positionV>
                <wp:extent cx="1846052" cy="1406106"/>
                <wp:effectExtent l="0" t="0" r="20955" b="2286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052" cy="1406106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F9918" w14:textId="3C726D96" w:rsidR="00773CF3" w:rsidRPr="00813364" w:rsidRDefault="00F15552" w:rsidP="00773C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Dissolve 5g of </w:t>
                            </w:r>
                            <w:r w:rsidR="00EE3404">
                              <w:t xml:space="preserve">KOH in 5ml of water in 100 ml Erlenmeyer flask </w:t>
                            </w:r>
                            <w:r w:rsidR="00251F54">
                              <w:t>and cool the solution about 20</w:t>
                            </w:r>
                            <w:r w:rsidR="00251F54">
                              <w:rPr>
                                <w:rFonts w:cstheme="minorHAnsi"/>
                              </w:rPr>
                              <w:t>°</w:t>
                            </w:r>
                            <w:r w:rsidR="00251F54">
                              <w:t xml:space="preserve">C in ice bath then </w:t>
                            </w:r>
                            <w:r w:rsidR="00846701">
                              <w:t>add 7ml benzaldehyde to solution.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F72C" id="Rectangle: Single Corner Snipped 1" o:spid="_x0000_s1026" style="position:absolute;left:0;text-align:left;margin-left:-17.9pt;margin-top:24.95pt;width:145.35pt;height:110.7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6052,140610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" adj="-11796480,,5400" path="m,l1611696,r234356,234356l1846052,1406106,,1406106,,xe" fillcolor="#c5e0b3 [1305]" strokecolor="#70ad47 [3209]" strokeweight="1pt">
                <v:stroke joinstyle="miter"/>
                <v:formulas/>
                <v:path arrowok="t" o:connecttype="custom" o:connectlocs="0,0;1611696,0;1846052,234356;1846052,1406106;0,1406106;0,0" o:connectangles="0,0,0,0,0,0" textboxrect="0,0,1846052,1406106"/>
                <v:textbox>
                  <w:txbxContent>
                    <w:p w14:paraId="0CAF9918" w14:textId="3C726D96" w:rsidR="00773CF3" w:rsidRPr="00813364" w:rsidRDefault="00F15552" w:rsidP="00773C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 xml:space="preserve">Dissolve 5g of </w:t>
                      </w:r>
                      <w:r w:rsidR="00EE3404">
                        <w:t xml:space="preserve">KOH in 5ml of water in 100 ml Erlenmeyer flask </w:t>
                      </w:r>
                      <w:r w:rsidR="00251F54">
                        <w:t>and cool the solution about 20</w:t>
                      </w:r>
                      <w:r w:rsidR="00251F54">
                        <w:rPr>
                          <w:rFonts w:cstheme="minorHAnsi"/>
                        </w:rPr>
                        <w:t>°</w:t>
                      </w:r>
                      <w:r w:rsidR="00251F54">
                        <w:t xml:space="preserve">C in ice bath then </w:t>
                      </w:r>
                      <w:r w:rsidR="00846701">
                        <w:t>add 7ml benzaldehyde to solution.</w:t>
                      </w:r>
                    </w:p>
                  </w:txbxContent>
                </v:textbox>
              </v:shape>
            </w:pict>
          </mc:Fallback>
        </mc:AlternateContent>
      </w:r>
      <w:r w:rsidR="00CD3118" w:rsidRPr="004D15B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42FE387" wp14:editId="3E18F520">
                <wp:simplePos x="0" y="0"/>
                <wp:positionH relativeFrom="margin">
                  <wp:posOffset>2973466</wp:posOffset>
                </wp:positionH>
                <wp:positionV relativeFrom="paragraph">
                  <wp:posOffset>6495</wp:posOffset>
                </wp:positionV>
                <wp:extent cx="2070340" cy="1673524"/>
                <wp:effectExtent l="0" t="0" r="25400" b="22225"/>
                <wp:wrapNone/>
                <wp:docPr id="2" name="Rectangle: Single Corner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0" cy="1673524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0CDAC" w14:textId="01B02EE9" w:rsidR="00773CF3" w:rsidRPr="005A78B0" w:rsidRDefault="00526DB3" w:rsidP="00773CF3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454C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Add the solution to separation funnel then add the </w:t>
                            </w:r>
                            <w:r w:rsidR="007454C0" w:rsidRPr="007454C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20ml distilled water finally add 15 ml ethyl acetate to funnel</w:t>
                            </w:r>
                            <w:r w:rsidR="007454C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E387" id="Rectangle: Single Corner Snipped 2" o:spid="_x0000_s1027" style="position:absolute;left:0;text-align:left;margin-left:234.15pt;margin-top:.5pt;width:163pt;height:131.75pt;z-index:25162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70340,167352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" adj="-11796480,,5400" path="m,l1791414,r278926,278926l2070340,1673524,,1673524,,xe" fillcolor="#c5e0b3 [1305]" strokecolor="#538135 [2409]" strokeweight="1pt">
                <v:stroke joinstyle="miter"/>
                <v:formulas/>
                <v:path arrowok="t" o:connecttype="custom" o:connectlocs="0,0;1791414,0;2070340,278926;2070340,1673524;0,1673524;0,0" o:connectangles="0,0,0,0,0,0" textboxrect="0,0,2070340,1673524"/>
                <v:textbox>
                  <w:txbxContent>
                    <w:p w14:paraId="1ED0CDAC" w14:textId="01B02EE9" w:rsidR="00773CF3" w:rsidRPr="005A78B0" w:rsidRDefault="00526DB3" w:rsidP="00773CF3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454C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Add the solution to separation funnel then add the </w:t>
                      </w:r>
                      <w:r w:rsidR="007454C0" w:rsidRPr="007454C0">
                        <w:rPr>
                          <w:color w:val="000000" w:themeColor="text1"/>
                          <w:sz w:val="24"/>
                          <w:szCs w:val="24"/>
                        </w:rPr>
                        <w:t>20ml distilled water finally add 15 ml ethyl acetate to funnel</w:t>
                      </w:r>
                      <w:r w:rsidR="007454C0">
                        <w:rPr>
                          <w:color w:val="000000" w:themeColor="text1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36D8E4" w14:textId="4ECF3CAC" w:rsidR="00773CF3" w:rsidRDefault="00773CF3" w:rsidP="00773CF3">
      <w:pPr>
        <w:ind w:left="-709" w:right="-567" w:hanging="142"/>
        <w:rPr>
          <w:b/>
          <w:bCs/>
        </w:rPr>
      </w:pPr>
    </w:p>
    <w:p w14:paraId="7B2B867B" w14:textId="77777777" w:rsidR="00773CF3" w:rsidRDefault="00773CF3" w:rsidP="00773CF3">
      <w:pPr>
        <w:ind w:left="-709" w:right="-567" w:hanging="142"/>
        <w:rPr>
          <w:b/>
          <w:bCs/>
        </w:rPr>
      </w:pPr>
    </w:p>
    <w:p w14:paraId="4FD30CDA" w14:textId="77777777" w:rsidR="00773CF3" w:rsidRDefault="00773CF3" w:rsidP="00773CF3">
      <w:pPr>
        <w:ind w:left="-709" w:right="-567" w:hanging="142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4494195" wp14:editId="1965E100">
                <wp:simplePos x="0" y="0"/>
                <wp:positionH relativeFrom="column">
                  <wp:posOffset>1977118</wp:posOffset>
                </wp:positionH>
                <wp:positionV relativeFrom="paragraph">
                  <wp:posOffset>27305</wp:posOffset>
                </wp:positionV>
                <wp:extent cx="900752" cy="409432"/>
                <wp:effectExtent l="0" t="19050" r="33020" b="2921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409432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60EB3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55.7pt;margin-top:2.15pt;width:70.95pt;height:32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" adj="16691" fillcolor="#538135 [2409]" strokecolor="#538135 [2409]" strokeweight="1pt"/>
            </w:pict>
          </mc:Fallback>
        </mc:AlternateContent>
      </w:r>
      <w:r>
        <w:rPr>
          <w:b/>
          <w:bCs/>
        </w:rPr>
        <w:t xml:space="preserve">         </w:t>
      </w:r>
    </w:p>
    <w:p w14:paraId="6EA0DDE3" w14:textId="77777777" w:rsidR="00773CF3" w:rsidRDefault="00773CF3" w:rsidP="00773CF3">
      <w:pPr>
        <w:ind w:left="-709" w:right="-567" w:hanging="142"/>
        <w:rPr>
          <w:b/>
          <w:bCs/>
        </w:rPr>
      </w:pPr>
    </w:p>
    <w:p w14:paraId="2C6D2D60" w14:textId="77777777" w:rsidR="00773CF3" w:rsidRDefault="00773CF3" w:rsidP="00773CF3">
      <w:pPr>
        <w:ind w:left="-709" w:right="-567" w:hanging="142"/>
      </w:pPr>
    </w:p>
    <w:p w14:paraId="73728288" w14:textId="2FE784CA" w:rsidR="00773CF3" w:rsidRDefault="007454C0" w:rsidP="00773CF3">
      <w:pPr>
        <w:ind w:right="-567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47577BE" wp14:editId="50EE5065">
                <wp:simplePos x="0" y="0"/>
                <wp:positionH relativeFrom="column">
                  <wp:posOffset>3828786</wp:posOffset>
                </wp:positionH>
                <wp:positionV relativeFrom="paragraph">
                  <wp:posOffset>8890</wp:posOffset>
                </wp:positionV>
                <wp:extent cx="377765" cy="560717"/>
                <wp:effectExtent l="19050" t="0" r="22860" b="2984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765" cy="560717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3D28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301.5pt;margin-top:.7pt;width:29.75pt;height:44.1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" adj="14324" fillcolor="#375623 [1609]" strokecolor="#538135 [2409]" strokeweight="1pt"/>
            </w:pict>
          </mc:Fallback>
        </mc:AlternateContent>
      </w:r>
    </w:p>
    <w:p w14:paraId="0B068043" w14:textId="5FDE147E" w:rsidR="00773CF3" w:rsidRDefault="003F29D3" w:rsidP="00773CF3">
      <w:pPr>
        <w:ind w:right="-567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FC80E23" wp14:editId="0D1EFB71">
                <wp:simplePos x="0" y="0"/>
                <wp:positionH relativeFrom="margin">
                  <wp:posOffset>-209982</wp:posOffset>
                </wp:positionH>
                <wp:positionV relativeFrom="paragraph">
                  <wp:posOffset>102858</wp:posOffset>
                </wp:positionV>
                <wp:extent cx="1630393" cy="1656271"/>
                <wp:effectExtent l="0" t="0" r="27305" b="20320"/>
                <wp:wrapNone/>
                <wp:docPr id="6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3" cy="1656271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AA9D3" w14:textId="628F20EB" w:rsidR="00C56744" w:rsidRPr="003F29D3" w:rsidRDefault="00D87F8C" w:rsidP="00843CD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F29D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Add CaCl2 </w:t>
                            </w:r>
                            <w:r w:rsidR="00075AD2" w:rsidRPr="003F29D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to organic phase then filter the organic </w:t>
                            </w:r>
                            <w:proofErr w:type="gramStart"/>
                            <w:r w:rsidR="00075AD2" w:rsidRPr="003F29D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phase .Remove</w:t>
                            </w:r>
                            <w:proofErr w:type="gramEnd"/>
                            <w:r w:rsidR="00075AD2" w:rsidRPr="003F29D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r w:rsidR="000D5D19" w:rsidRPr="003F29D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solvent by </w:t>
                            </w:r>
                            <w:r w:rsidR="00984286" w:rsidRPr="003F29D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rotary </w:t>
                            </w:r>
                            <w:r w:rsidR="003F29D3" w:rsidRPr="003F29D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evaporator. The mix of benzaldehyde and benzyl alcohol is obtained yellow oil.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80E23" id="Rectangle: Single Corner Snipped 6" o:spid="_x0000_s1028" style="position:absolute;margin-left:-16.55pt;margin-top:8.1pt;width:128.4pt;height:130.4pt;z-index:25163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630393,165627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" adj="-11796480,,5400" path="m,l1358655,r271738,271738l1630393,1656271,,1656271,,xe" fillcolor="#a8d08d [1945]" strokecolor="#538135 [2409]" strokeweight="1pt">
                <v:stroke joinstyle="miter"/>
                <v:formulas/>
                <v:path arrowok="t" o:connecttype="custom" o:connectlocs="0,0;1358655,0;1630393,271738;1630393,1656271;0,1656271;0,0" o:connectangles="0,0,0,0,0,0" textboxrect="0,0,1630393,1656271"/>
                <v:textbox>
                  <w:txbxContent>
                    <w:p w14:paraId="5CEAA9D3" w14:textId="628F20EB" w:rsidR="00C56744" w:rsidRPr="003F29D3" w:rsidRDefault="00D87F8C" w:rsidP="00843CD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F29D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Add CaCl2 </w:t>
                      </w:r>
                      <w:r w:rsidR="00075AD2" w:rsidRPr="003F29D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to organic phase then filter the organic </w:t>
                      </w:r>
                      <w:proofErr w:type="gramStart"/>
                      <w:r w:rsidR="00075AD2" w:rsidRPr="003F29D3">
                        <w:rPr>
                          <w:color w:val="000000" w:themeColor="text1"/>
                          <w:sz w:val="20"/>
                          <w:szCs w:val="20"/>
                        </w:rPr>
                        <w:t>phase .Remove</w:t>
                      </w:r>
                      <w:proofErr w:type="gramEnd"/>
                      <w:r w:rsidR="00075AD2" w:rsidRPr="003F29D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the </w:t>
                      </w:r>
                      <w:r w:rsidR="000D5D19" w:rsidRPr="003F29D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solvent by </w:t>
                      </w:r>
                      <w:r w:rsidR="00984286" w:rsidRPr="003F29D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rotary </w:t>
                      </w:r>
                      <w:r w:rsidR="003F29D3" w:rsidRPr="003F29D3">
                        <w:rPr>
                          <w:color w:val="000000" w:themeColor="text1"/>
                          <w:sz w:val="20"/>
                          <w:szCs w:val="20"/>
                        </w:rPr>
                        <w:t>evaporator. The mix of benzaldehyde and benzyl alcohol is obtained yellow oil.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7350B3" w14:textId="4F6A8F67" w:rsidR="00773CF3" w:rsidRDefault="003F29D3" w:rsidP="00773CF3">
      <w:pPr>
        <w:ind w:right="-567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1EE3CFC" wp14:editId="3B710D68">
                <wp:simplePos x="0" y="0"/>
                <wp:positionH relativeFrom="column">
                  <wp:posOffset>3081799</wp:posOffset>
                </wp:positionH>
                <wp:positionV relativeFrom="paragraph">
                  <wp:posOffset>100414</wp:posOffset>
                </wp:positionV>
                <wp:extent cx="2088107" cy="1323833"/>
                <wp:effectExtent l="0" t="0" r="26670" b="10160"/>
                <wp:wrapNone/>
                <wp:docPr id="7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107" cy="1323833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E24BE" w14:textId="7B410ABF" w:rsidR="00773CF3" w:rsidRPr="00441EDA" w:rsidRDefault="00D21C8D" w:rsidP="008979D9">
                            <w:r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Take the aqueous phase </w:t>
                            </w:r>
                            <w:r w:rsidR="00E1587F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and organic phase</w:t>
                            </w:r>
                            <w:r w:rsidR="00CD7726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from funnel</w:t>
                            </w:r>
                            <w:r w:rsidR="00E1587F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 w:rsidR="00441EDA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1587F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After that add the aque</w:t>
                            </w:r>
                            <w:r w:rsidR="00441EDA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ous phase to funnel then add the </w:t>
                            </w:r>
                            <w:r w:rsidR="00CD7726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15ml </w:t>
                            </w:r>
                            <w:r w:rsidR="00441EDA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ethyl acetate to </w:t>
                            </w:r>
                            <w:r w:rsidR="00843CDB" w:rsidRPr="00843CD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funnel. Take the aqueous</w:t>
                            </w:r>
                            <w:r w:rsidR="00843CDB">
                              <w:rPr>
                                <w:color w:val="000000" w:themeColor="text1"/>
                              </w:rPr>
                              <w:t xml:space="preserve"> phase.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3CFC" id="Rectangle: Single Corner Snipped 7" o:spid="_x0000_s1029" style="position:absolute;margin-left:242.65pt;margin-top:7.9pt;width:164.4pt;height:104.2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8107,13238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" adj="-11796480,,5400" path="m,l1867464,r220643,220643l2088107,1323833,,1323833,,xe" fillcolor="#a8d08d [1945]" strokecolor="#538135 [2409]" strokeweight="1pt">
                <v:stroke joinstyle="miter"/>
                <v:formulas/>
                <v:path arrowok="t" o:connecttype="custom" o:connectlocs="0,0;1867464,0;2088107,220643;2088107,1323833;0,1323833;0,0" o:connectangles="0,0,0,0,0,0" textboxrect="0,0,2088107,1323833"/>
                <v:textbox>
                  <w:txbxContent>
                    <w:p w14:paraId="6E1E24BE" w14:textId="7B410ABF" w:rsidR="00773CF3" w:rsidRPr="00441EDA" w:rsidRDefault="00D21C8D" w:rsidP="008979D9">
                      <w:r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Take the aqueous phase </w:t>
                      </w:r>
                      <w:r w:rsidR="00E1587F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>and organic phase</w:t>
                      </w:r>
                      <w:r w:rsidR="00CD7726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from funnel</w:t>
                      </w:r>
                      <w:r w:rsidR="00E1587F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 w:rsidR="00441EDA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1587F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>After that add the aque</w:t>
                      </w:r>
                      <w:r w:rsidR="00441EDA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ous phase to funnel then add the </w:t>
                      </w:r>
                      <w:r w:rsidR="00CD7726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15ml </w:t>
                      </w:r>
                      <w:r w:rsidR="00441EDA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ethyl acetate to </w:t>
                      </w:r>
                      <w:r w:rsidR="00843CDB" w:rsidRPr="00843CDB">
                        <w:rPr>
                          <w:color w:val="000000" w:themeColor="text1"/>
                          <w:sz w:val="20"/>
                          <w:szCs w:val="20"/>
                        </w:rPr>
                        <w:t>funnel. Take the aqueous</w:t>
                      </w:r>
                      <w:r w:rsidR="00843CDB">
                        <w:rPr>
                          <w:color w:val="000000" w:themeColor="text1"/>
                        </w:rPr>
                        <w:t xml:space="preserve"> phase.</w:t>
                      </w:r>
                    </w:p>
                  </w:txbxContent>
                </v:textbox>
              </v:shape>
            </w:pict>
          </mc:Fallback>
        </mc:AlternateContent>
      </w:r>
    </w:p>
    <w:p w14:paraId="49EBAC02" w14:textId="2C0B7A96" w:rsidR="00773CF3" w:rsidRDefault="003F29D3" w:rsidP="00773CF3">
      <w:pPr>
        <w:ind w:right="-567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78DCA83" wp14:editId="465FDC1A">
                <wp:simplePos x="0" y="0"/>
                <wp:positionH relativeFrom="column">
                  <wp:posOffset>1859292</wp:posOffset>
                </wp:positionH>
                <wp:positionV relativeFrom="paragraph">
                  <wp:posOffset>202241</wp:posOffset>
                </wp:positionV>
                <wp:extent cx="791570" cy="464023"/>
                <wp:effectExtent l="19050" t="19050" r="27940" b="31750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70" cy="464023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5376E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46.4pt;margin-top:15.9pt;width:62.35pt;height:36.5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" adj="6331" fillcolor="#375623 [1609]" strokecolor="#538135 [2409]" strokeweight="1pt"/>
            </w:pict>
          </mc:Fallback>
        </mc:AlternateContent>
      </w:r>
    </w:p>
    <w:p w14:paraId="71329F6A" w14:textId="19BE030F" w:rsidR="00773CF3" w:rsidRDefault="00773CF3" w:rsidP="00773CF3">
      <w:pPr>
        <w:ind w:right="-567"/>
        <w:rPr>
          <w:b/>
          <w:bCs/>
        </w:rPr>
      </w:pPr>
    </w:p>
    <w:p w14:paraId="3E1AABC8" w14:textId="324E2354" w:rsidR="00773CF3" w:rsidRDefault="00773CF3" w:rsidP="00773CF3">
      <w:pPr>
        <w:ind w:right="-567"/>
        <w:rPr>
          <w:b/>
          <w:bCs/>
        </w:rPr>
      </w:pPr>
    </w:p>
    <w:p w14:paraId="203CDE51" w14:textId="77777777" w:rsidR="00773CF3" w:rsidRDefault="00773CF3" w:rsidP="00773CF3">
      <w:pPr>
        <w:ind w:right="-567"/>
        <w:rPr>
          <w:b/>
          <w:bCs/>
        </w:rPr>
      </w:pPr>
    </w:p>
    <w:p w14:paraId="5A2987EA" w14:textId="77777777" w:rsidR="00773CF3" w:rsidRDefault="00773CF3" w:rsidP="00773CF3">
      <w:pPr>
        <w:rPr>
          <w:b/>
          <w:bCs/>
        </w:rPr>
      </w:pPr>
    </w:p>
    <w:p w14:paraId="06500895" w14:textId="06F2060F" w:rsidR="00773CF3" w:rsidRPr="007D30E0" w:rsidRDefault="003C602E" w:rsidP="00773CF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DA1D9CB" wp14:editId="7CE26E3A">
                <wp:simplePos x="0" y="0"/>
                <wp:positionH relativeFrom="column">
                  <wp:posOffset>492497</wp:posOffset>
                </wp:positionH>
                <wp:positionV relativeFrom="paragraph">
                  <wp:posOffset>8338</wp:posOffset>
                </wp:positionV>
                <wp:extent cx="337209" cy="463138"/>
                <wp:effectExtent l="19050" t="0" r="43815" b="32385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09" cy="463138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0DB2B" id="Arrow: Down 30" o:spid="_x0000_s1026" type="#_x0000_t67" style="position:absolute;margin-left:38.8pt;margin-top:.65pt;width:26.55pt;height:36.4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" adj="13737" fillcolor="#375623 [1609]" strokecolor="#538135 [2409]" strokeweight="1pt"/>
            </w:pict>
          </mc:Fallback>
        </mc:AlternateContent>
      </w:r>
    </w:p>
    <w:p w14:paraId="733CB49B" w14:textId="2E5D8423" w:rsidR="00773CF3" w:rsidRDefault="00EF77AA" w:rsidP="00F43708">
      <w:pPr>
        <w:ind w:right="-567"/>
        <w:rPr>
          <w:b/>
          <w:bCs/>
          <w:sz w:val="28"/>
          <w:szCs w:val="28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2744797" wp14:editId="0444F8BD">
                <wp:simplePos x="0" y="0"/>
                <wp:positionH relativeFrom="column">
                  <wp:posOffset>2912553</wp:posOffset>
                </wp:positionH>
                <wp:positionV relativeFrom="paragraph">
                  <wp:posOffset>207298</wp:posOffset>
                </wp:positionV>
                <wp:extent cx="2096219" cy="1078302"/>
                <wp:effectExtent l="0" t="0" r="18415" b="26670"/>
                <wp:wrapNone/>
                <wp:docPr id="26" name="Rectangle: Single Corner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1078302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9007E" w14:textId="32B29F7F" w:rsidR="00773CF3" w:rsidRPr="00384CEF" w:rsidRDefault="001E6CDC" w:rsidP="00773C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84C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Add aqueous phase to HCl solution then </w:t>
                            </w:r>
                            <w:r w:rsidR="00384CEF" w:rsidRPr="00384CE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put HCl into to ice bath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4797" id="Rectangle: Single Corner Snipped 26" o:spid="_x0000_s1030" style="position:absolute;margin-left:229.35pt;margin-top:16.3pt;width:165.05pt;height:84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6219,107830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" adj="-11796480,,5400" path="m,l1916498,r179721,179721l2096219,1078302,,1078302,,xe" fillcolor="#a8d08d [1945]" strokecolor="#538135 [2409]" strokeweight="1pt">
                <v:stroke joinstyle="miter"/>
                <v:formulas/>
                <v:path arrowok="t" o:connecttype="custom" o:connectlocs="0,0;1916498,0;2096219,179721;2096219,1078302;0,1078302;0,0" o:connectangles="0,0,0,0,0,0" textboxrect="0,0,2096219,1078302"/>
                <v:textbox>
                  <w:txbxContent>
                    <w:p w14:paraId="0E49007E" w14:textId="32B29F7F" w:rsidR="00773CF3" w:rsidRPr="00384CEF" w:rsidRDefault="001E6CDC" w:rsidP="00773C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84CE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Add aqueous phase to HCl solution then </w:t>
                      </w:r>
                      <w:r w:rsidR="00384CEF" w:rsidRPr="00384CEF">
                        <w:rPr>
                          <w:color w:val="000000" w:themeColor="text1"/>
                          <w:sz w:val="20"/>
                          <w:szCs w:val="20"/>
                        </w:rPr>
                        <w:t>put HCl into to ice bath</w:t>
                      </w:r>
                    </w:p>
                  </w:txbxContent>
                </v:textbox>
              </v:shape>
            </w:pict>
          </mc:Fallback>
        </mc:AlternateContent>
      </w:r>
      <w:r w:rsidR="003C602E" w:rsidRPr="0010230E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A776D49" wp14:editId="673411A8">
                <wp:simplePos x="0" y="0"/>
                <wp:positionH relativeFrom="margin">
                  <wp:posOffset>-209682</wp:posOffset>
                </wp:positionH>
                <wp:positionV relativeFrom="paragraph">
                  <wp:posOffset>380414</wp:posOffset>
                </wp:positionV>
                <wp:extent cx="1880559" cy="966158"/>
                <wp:effectExtent l="0" t="0" r="24765" b="24765"/>
                <wp:wrapNone/>
                <wp:docPr id="15" name="Rectangle: Single Corner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559" cy="966158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04C71" w14:textId="3D77AE6C" w:rsidR="00773CF3" w:rsidRPr="00EF77AA" w:rsidRDefault="003F29D3" w:rsidP="00773CF3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F77A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Prepare </w:t>
                            </w:r>
                            <w:r w:rsidR="005F546B" w:rsidRPr="00EF77A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the 40 ml 50% HCl solution and add small ice to </w:t>
                            </w:r>
                            <w:r w:rsidR="00EF77AA" w:rsidRPr="00EF77A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mixture.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76D49" id="Rectangle: Single Corner Snipped 15" o:spid="_x0000_s1031" style="position:absolute;margin-left:-16.5pt;margin-top:29.95pt;width:148.1pt;height:76.1pt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80559,9661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" adj="-11796480,,5400" path="m,l1719529,r161030,161030l1880559,966158,,966158,,xe" fillcolor="#a8d08d [1945]" strokecolor="#538135 [2409]" strokeweight="1pt">
                <v:stroke joinstyle="miter"/>
                <v:formulas/>
                <v:path arrowok="t" o:connecttype="custom" o:connectlocs="0,0;1719529,0;1880559,161030;1880559,966158;0,966158;0,0" o:connectangles="0,0,0,0,0,0" textboxrect="0,0,1880559,966158"/>
                <v:textbox>
                  <w:txbxContent>
                    <w:p w14:paraId="78B04C71" w14:textId="3D77AE6C" w:rsidR="00773CF3" w:rsidRPr="00EF77AA" w:rsidRDefault="003F29D3" w:rsidP="00773CF3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EF77A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Prepare </w:t>
                      </w:r>
                      <w:r w:rsidR="005F546B" w:rsidRPr="00EF77A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the 40 ml 50% HCl solution and add small ice to </w:t>
                      </w:r>
                      <w:r w:rsidR="00EF77AA" w:rsidRPr="00EF77AA">
                        <w:rPr>
                          <w:color w:val="000000" w:themeColor="text1"/>
                          <w:sz w:val="20"/>
                          <w:szCs w:val="20"/>
                        </w:rPr>
                        <w:t>mixture.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53B0D4" w14:textId="519F242C" w:rsidR="00773CF3" w:rsidRDefault="00640BEE" w:rsidP="00773CF3">
      <w:pPr>
        <w:ind w:right="-567"/>
        <w:rPr>
          <w:b/>
          <w:bCs/>
          <w:sz w:val="28"/>
          <w:szCs w:val="28"/>
        </w:rPr>
      </w:pP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13B9A34" wp14:editId="1B3A3456">
                <wp:simplePos x="0" y="0"/>
                <wp:positionH relativeFrom="margin">
                  <wp:align>left</wp:align>
                </wp:positionH>
                <wp:positionV relativeFrom="paragraph">
                  <wp:posOffset>2580472</wp:posOffset>
                </wp:positionV>
                <wp:extent cx="1405997" cy="1207698"/>
                <wp:effectExtent l="0" t="0" r="22860" b="12065"/>
                <wp:wrapNone/>
                <wp:docPr id="16" name="Rectangle: Top Corners One Rounded and One Snipp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997" cy="1207698"/>
                        </a:xfrm>
                        <a:prstGeom prst="snip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8329B" w14:textId="6F4DC6E3" w:rsidR="00640BEE" w:rsidRPr="00214EDE" w:rsidRDefault="00214EDE" w:rsidP="00640BEE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214EDE">
                              <w:rPr>
                                <w:color w:val="0D0D0D" w:themeColor="text1" w:themeTint="F2"/>
                              </w:rPr>
                              <w:t>Recrystallize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D0D0D" w:themeColor="text1" w:themeTint="F2"/>
                              </w:rPr>
                              <w:t xml:space="preserve">the </w:t>
                            </w:r>
                            <w:r w:rsidRPr="00214EDE">
                              <w:rPr>
                                <w:color w:val="0D0D0D" w:themeColor="text1" w:themeTint="F2"/>
                              </w:rPr>
                              <w:t xml:space="preserve"> precipitates</w:t>
                            </w:r>
                            <w:proofErr w:type="gramEnd"/>
                            <w:r w:rsidRPr="00214EDE">
                              <w:rPr>
                                <w:color w:val="0D0D0D" w:themeColor="text1" w:themeTint="F2"/>
                              </w:rPr>
                              <w:t xml:space="preserve"> with water for purify.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B9A34" id="Rectangle: Top Corners One Rounded and One Snipped 16" o:spid="_x0000_s1032" style="position:absolute;margin-left:0;margin-top:203.2pt;width:110.7pt;height:95.1pt;z-index:2516582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1405997,12076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" adj="-11796480,,5400" path="m201287,l1204710,r201287,201287l1405997,1207698,,1207698,,201287c,90119,90119,,201287,xe" fillcolor="#a8d08d [1945]" strokecolor="#375623 [1609]" strokeweight="1pt">
                <v:stroke joinstyle="miter"/>
                <v:formulas/>
                <v:path arrowok="t" o:connecttype="custom" o:connectlocs="201287,0;1204710,0;1405997,201287;1405997,1207698;0,1207698;0,201287;201287,0" o:connectangles="0,0,0,0,0,0,0" textboxrect="0,0,1405997,1207698"/>
                <v:textbox>
                  <w:txbxContent>
                    <w:p w14:paraId="2178329B" w14:textId="6F4DC6E3" w:rsidR="00640BEE" w:rsidRPr="00214EDE" w:rsidRDefault="00214EDE" w:rsidP="00640BEE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214EDE">
                        <w:rPr>
                          <w:color w:val="0D0D0D" w:themeColor="text1" w:themeTint="F2"/>
                        </w:rPr>
                        <w:t>Recrystallize</w:t>
                      </w:r>
                      <w:r>
                        <w:rPr>
                          <w:color w:val="0D0D0D" w:themeColor="text1" w:themeTint="F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D0D0D" w:themeColor="text1" w:themeTint="F2"/>
                        </w:rPr>
                        <w:t xml:space="preserve">the </w:t>
                      </w:r>
                      <w:r w:rsidRPr="00214EDE">
                        <w:rPr>
                          <w:color w:val="0D0D0D" w:themeColor="text1" w:themeTint="F2"/>
                        </w:rPr>
                        <w:t xml:space="preserve"> precipitates</w:t>
                      </w:r>
                      <w:proofErr w:type="gramEnd"/>
                      <w:r w:rsidRPr="00214EDE">
                        <w:rPr>
                          <w:color w:val="0D0D0D" w:themeColor="text1" w:themeTint="F2"/>
                        </w:rPr>
                        <w:t xml:space="preserve"> with water for purify.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61CF6260" wp14:editId="754B0B89">
                <wp:simplePos x="0" y="0"/>
                <wp:positionH relativeFrom="column">
                  <wp:posOffset>679102</wp:posOffset>
                </wp:positionH>
                <wp:positionV relativeFrom="paragraph">
                  <wp:posOffset>2251758</wp:posOffset>
                </wp:positionV>
                <wp:extent cx="271145" cy="168814"/>
                <wp:effectExtent l="0" t="5715" r="46990" b="4699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1145" cy="168814"/>
                        </a:xfrm>
                        <a:prstGeom prst="rightArrow">
                          <a:avLst>
                            <a:gd name="adj1" fmla="val 50000"/>
                            <a:gd name="adj2" fmla="val 43637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C9E44" id="Arrow: Right 13" o:spid="_x0000_s1026" type="#_x0000_t13" style="position:absolute;margin-left:53.45pt;margin-top:177.3pt;width:21.35pt;height:13.3pt;rotation:90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" adj="15732" fillcolor="#538135 [2409]" strokecolor="#375623 [1609]" strokeweight="1pt"/>
            </w:pict>
          </mc:Fallback>
        </mc:AlternateContent>
      </w:r>
      <w:r w:rsidR="00C973F9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BD3DA46" wp14:editId="48522EA1">
                <wp:simplePos x="0" y="0"/>
                <wp:positionH relativeFrom="margin">
                  <wp:posOffset>-226935</wp:posOffset>
                </wp:positionH>
                <wp:positionV relativeFrom="paragraph">
                  <wp:posOffset>1269450</wp:posOffset>
                </wp:positionV>
                <wp:extent cx="2277374" cy="793630"/>
                <wp:effectExtent l="0" t="0" r="27940" b="26035"/>
                <wp:wrapNone/>
                <wp:docPr id="14" name="Rectangle: Single Corner Snipp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374" cy="793630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2DF20" w14:textId="595044A0" w:rsidR="00773CF3" w:rsidRPr="00D35CE3" w:rsidRDefault="00C973F9" w:rsidP="00773CF3">
                            <w:pPr>
                              <w:jc w:val="center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C973F9">
                              <w:rPr>
                                <w:color w:val="0D0D0D" w:themeColor="text1" w:themeTint="F2"/>
                              </w:rPr>
                              <w:t>Benzoic acids are white crystals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DA46" id="Rectangle: Single Corner Snipped 14" o:spid="_x0000_s1033" style="position:absolute;margin-left:-17.85pt;margin-top:99.95pt;width:179.3pt;height:62.5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277374,793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" adj="-11796480,,5400" path="m,l2145100,r132274,132274l2277374,793630,,793630,,xe" fillcolor="#a8d08d [1945]" strokecolor="#375623 [1609]" strokeweight="1pt">
                <v:stroke joinstyle="miter"/>
                <v:formulas/>
                <v:path arrowok="t" o:connecttype="custom" o:connectlocs="0,0;2145100,0;2277374,132274;2277374,793630;0,793630;0,0" o:connectangles="0,0,0,0,0,0" textboxrect="0,0,2277374,793630"/>
                <v:textbox>
                  <w:txbxContent>
                    <w:p w14:paraId="3312DF20" w14:textId="595044A0" w:rsidR="00773CF3" w:rsidRPr="00D35CE3" w:rsidRDefault="00C973F9" w:rsidP="00773CF3">
                      <w:pPr>
                        <w:jc w:val="center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C973F9">
                        <w:rPr>
                          <w:color w:val="0D0D0D" w:themeColor="text1" w:themeTint="F2"/>
                        </w:rPr>
                        <w:t>Benzoic acids are white crystals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219D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97F43B2" wp14:editId="2DBEB27F">
                <wp:simplePos x="0" y="0"/>
                <wp:positionH relativeFrom="column">
                  <wp:posOffset>2300605</wp:posOffset>
                </wp:positionH>
                <wp:positionV relativeFrom="paragraph">
                  <wp:posOffset>1745699</wp:posOffset>
                </wp:positionV>
                <wp:extent cx="720605" cy="239395"/>
                <wp:effectExtent l="19050" t="19050" r="22860" b="46355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605" cy="239395"/>
                        </a:xfrm>
                        <a:prstGeom prst="lef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7053" id="Arrow: Left 9" o:spid="_x0000_s1026" type="#_x0000_t66" style="position:absolute;margin-left:181.15pt;margin-top:137.45pt;width:56.75pt;height:18.8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" adj="3588" fillcolor="#375623 [1609]" strokecolor="#375623 [1609]" strokeweight="1pt"/>
            </w:pict>
          </mc:Fallback>
        </mc:AlternateContent>
      </w:r>
      <w:r w:rsidR="00384CEF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EC52B71" wp14:editId="4591A1EC">
                <wp:simplePos x="0" y="0"/>
                <wp:positionH relativeFrom="column">
                  <wp:posOffset>3120113</wp:posOffset>
                </wp:positionH>
                <wp:positionV relativeFrom="paragraph">
                  <wp:posOffset>1519615</wp:posOffset>
                </wp:positionV>
                <wp:extent cx="1682151" cy="802257"/>
                <wp:effectExtent l="0" t="0" r="13335" b="17145"/>
                <wp:wrapNone/>
                <wp:docPr id="19" name="Rectangle: Single Corner Snippe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1" cy="802257"/>
                        </a:xfrm>
                        <a:prstGeom prst="snip1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C3CCE" w14:textId="48FDBC9C" w:rsidR="00B32251" w:rsidRPr="00CD219D" w:rsidRDefault="00CD219D" w:rsidP="00773C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D219D">
                              <w:rPr>
                                <w:color w:val="000000" w:themeColor="text1"/>
                              </w:rPr>
                              <w:t>Separate the crystals by suction(vacuum) filtration.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52B71" id="Rectangle: Single Corner Snipped 19" o:spid="_x0000_s1034" style="position:absolute;margin-left:245.7pt;margin-top:119.65pt;width:132.45pt;height:63.1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82151,8022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" adj="-11796480,,5400" path="m,l1548439,r133712,133712l1682151,802257,,802257,,xe" fillcolor="#a8d08d [1945]" strokecolor="#375623 [1609]" strokeweight="1pt">
                <v:stroke joinstyle="miter"/>
                <v:formulas/>
                <v:path arrowok="t" o:connecttype="custom" o:connectlocs="0,0;1548439,0;1682151,133712;1682151,802257;0,802257;0,0" o:connectangles="0,0,0,0,0,0" textboxrect="0,0,1682151,802257"/>
                <v:textbox>
                  <w:txbxContent>
                    <w:p w14:paraId="7DDC3CCE" w14:textId="48FDBC9C" w:rsidR="00B32251" w:rsidRPr="00CD219D" w:rsidRDefault="00CD219D" w:rsidP="00773CF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D219D">
                        <w:rPr>
                          <w:color w:val="000000" w:themeColor="text1"/>
                        </w:rPr>
                        <w:t>Separate the crystals by suction(vacuum) filtration.</w:t>
                      </w:r>
                    </w:p>
                  </w:txbxContent>
                </v:textbox>
              </v:shape>
            </w:pict>
          </mc:Fallback>
        </mc:AlternateContent>
      </w:r>
      <w:r w:rsidR="00384CEF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7DA4A7" wp14:editId="4072EF0D">
                <wp:simplePos x="0" y="0"/>
                <wp:positionH relativeFrom="column">
                  <wp:posOffset>3768893</wp:posOffset>
                </wp:positionH>
                <wp:positionV relativeFrom="paragraph">
                  <wp:posOffset>1088295</wp:posOffset>
                </wp:positionV>
                <wp:extent cx="256995" cy="327804"/>
                <wp:effectExtent l="19050" t="0" r="10160" b="34290"/>
                <wp:wrapNone/>
                <wp:docPr id="20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95" cy="327804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235AA" id="Arrow: Down 20" o:spid="_x0000_s1026" type="#_x0000_t67" style="position:absolute;margin-left:296.75pt;margin-top:85.7pt;width:20.25pt;height:2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" adj="13133" fillcolor="#375623 [1609]" strokecolor="#375623 [1609]" strokeweight="1pt"/>
            </w:pict>
          </mc:Fallback>
        </mc:AlternateContent>
      </w:r>
      <w:r w:rsidR="00EF77AA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8AFBCEA" wp14:editId="56A836BC">
                <wp:simplePos x="0" y="0"/>
                <wp:positionH relativeFrom="column">
                  <wp:posOffset>1903789</wp:posOffset>
                </wp:positionH>
                <wp:positionV relativeFrom="paragraph">
                  <wp:posOffset>417231</wp:posOffset>
                </wp:positionV>
                <wp:extent cx="595223" cy="291501"/>
                <wp:effectExtent l="0" t="19050" r="33655" b="3238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23" cy="291501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EB679" id="Arrow: Right 29" o:spid="_x0000_s1026" type="#_x0000_t13" style="position:absolute;margin-left:149.9pt;margin-top:32.85pt;width:46.85pt;height:22.9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" adj="16311" fillcolor="#375623 [1609]" strokecolor="#538135 [2409]" strokeweight="1pt"/>
            </w:pict>
          </mc:Fallback>
        </mc:AlternateContent>
      </w:r>
      <w:r w:rsidR="00773CF3">
        <w:rPr>
          <w:b/>
          <w:bCs/>
          <w:sz w:val="28"/>
          <w:szCs w:val="28"/>
        </w:rPr>
        <w:br w:type="page"/>
      </w:r>
    </w:p>
    <w:p w14:paraId="4E3BE0F3" w14:textId="6217A16A" w:rsidR="008E677B" w:rsidRDefault="004A6042" w:rsidP="006B41A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8212C3F" wp14:editId="6EB2F2C0">
            <wp:extent cx="5760720" cy="2976245"/>
            <wp:effectExtent l="0" t="0" r="0" b="0"/>
            <wp:docPr id="18" name="Picture 1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4E7A" w14:textId="3CC752A2" w:rsidR="004A6042" w:rsidRDefault="004A6042" w:rsidP="006B41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Organic Phase </w:t>
      </w:r>
    </w:p>
    <w:p w14:paraId="07AD2217" w14:textId="151782D5" w:rsidR="003B7421" w:rsidRDefault="000A78B2" w:rsidP="006B41A0">
      <w:pPr>
        <w:rPr>
          <w:sz w:val="24"/>
          <w:szCs w:val="24"/>
        </w:rPr>
      </w:pPr>
      <w:r w:rsidRPr="0026305E">
        <w:rPr>
          <w:sz w:val="24"/>
          <w:szCs w:val="24"/>
        </w:rPr>
        <w:t xml:space="preserve">We have </w:t>
      </w:r>
      <w:r w:rsidR="0026305E" w:rsidRPr="0026305E">
        <w:rPr>
          <w:sz w:val="24"/>
          <w:szCs w:val="24"/>
        </w:rPr>
        <w:t xml:space="preserve">peak at 3200-3300 that means </w:t>
      </w:r>
      <w:r w:rsidR="00085BA7" w:rsidRPr="0026305E">
        <w:rPr>
          <w:sz w:val="24"/>
          <w:szCs w:val="24"/>
        </w:rPr>
        <w:t>we</w:t>
      </w:r>
      <w:r w:rsidR="0026305E" w:rsidRPr="0026305E">
        <w:rPr>
          <w:sz w:val="24"/>
          <w:szCs w:val="24"/>
        </w:rPr>
        <w:t xml:space="preserve"> -OH </w:t>
      </w:r>
      <w:r w:rsidR="00085BA7" w:rsidRPr="0026305E">
        <w:rPr>
          <w:sz w:val="24"/>
          <w:szCs w:val="24"/>
        </w:rPr>
        <w:t>stretching.</w:t>
      </w:r>
      <w:r w:rsidR="00085BA7">
        <w:rPr>
          <w:sz w:val="24"/>
          <w:szCs w:val="24"/>
        </w:rPr>
        <w:t xml:space="preserve"> We</w:t>
      </w:r>
      <w:r w:rsidR="006E7A3D">
        <w:rPr>
          <w:sz w:val="24"/>
          <w:szCs w:val="24"/>
        </w:rPr>
        <w:t xml:space="preserve"> have peaks at 2500-3200 area </w:t>
      </w:r>
      <w:r w:rsidR="00D21A28">
        <w:rPr>
          <w:sz w:val="24"/>
          <w:szCs w:val="24"/>
        </w:rPr>
        <w:t xml:space="preserve">that’s shows the </w:t>
      </w:r>
      <w:proofErr w:type="spellStart"/>
      <w:r w:rsidR="00D21A28">
        <w:rPr>
          <w:sz w:val="24"/>
          <w:szCs w:val="24"/>
        </w:rPr>
        <w:t>ın</w:t>
      </w:r>
      <w:proofErr w:type="spellEnd"/>
      <w:r w:rsidR="00D21A28">
        <w:rPr>
          <w:sz w:val="24"/>
          <w:szCs w:val="24"/>
        </w:rPr>
        <w:t xml:space="preserve"> our structure has the </w:t>
      </w:r>
      <w:r w:rsidR="00085BA7">
        <w:rPr>
          <w:sz w:val="24"/>
          <w:szCs w:val="24"/>
        </w:rPr>
        <w:t>aldehyde. Area</w:t>
      </w:r>
      <w:r w:rsidR="00E03D25">
        <w:rPr>
          <w:sz w:val="24"/>
          <w:szCs w:val="24"/>
        </w:rPr>
        <w:t xml:space="preserve"> of 1000-500 </w:t>
      </w:r>
      <w:r w:rsidR="00CE72EF">
        <w:rPr>
          <w:sz w:val="24"/>
          <w:szCs w:val="24"/>
        </w:rPr>
        <w:t xml:space="preserve">we have many peaks this show </w:t>
      </w:r>
      <w:r w:rsidR="00085BA7">
        <w:rPr>
          <w:sz w:val="24"/>
          <w:szCs w:val="24"/>
        </w:rPr>
        <w:t>we</w:t>
      </w:r>
      <w:r w:rsidR="00CE72EF">
        <w:rPr>
          <w:sz w:val="24"/>
          <w:szCs w:val="24"/>
        </w:rPr>
        <w:t xml:space="preserve"> have many </w:t>
      </w:r>
      <w:r w:rsidR="00973D6E">
        <w:rPr>
          <w:sz w:val="24"/>
          <w:szCs w:val="24"/>
        </w:rPr>
        <w:t>C-H bonds</w:t>
      </w:r>
      <w:r w:rsidR="009F0600">
        <w:rPr>
          <w:sz w:val="24"/>
          <w:szCs w:val="24"/>
        </w:rPr>
        <w:t xml:space="preserve"> then </w:t>
      </w:r>
      <w:r w:rsidR="00664538">
        <w:rPr>
          <w:sz w:val="24"/>
          <w:szCs w:val="24"/>
        </w:rPr>
        <w:t>we have sharp peaks at</w:t>
      </w:r>
      <w:r w:rsidR="00A95D00">
        <w:rPr>
          <w:sz w:val="24"/>
          <w:szCs w:val="24"/>
        </w:rPr>
        <w:t xml:space="preserve"> 1500-1700 t</w:t>
      </w:r>
      <w:r w:rsidR="00664538">
        <w:rPr>
          <w:sz w:val="24"/>
          <w:szCs w:val="24"/>
        </w:rPr>
        <w:t xml:space="preserve">hat shows </w:t>
      </w:r>
      <w:r w:rsidR="00085BA7">
        <w:rPr>
          <w:sz w:val="24"/>
          <w:szCs w:val="24"/>
        </w:rPr>
        <w:t>we</w:t>
      </w:r>
      <w:r w:rsidR="00664538">
        <w:rPr>
          <w:sz w:val="24"/>
          <w:szCs w:val="24"/>
        </w:rPr>
        <w:t xml:space="preserve"> </w:t>
      </w:r>
      <w:r w:rsidR="00A95D00">
        <w:rPr>
          <w:sz w:val="24"/>
          <w:szCs w:val="24"/>
        </w:rPr>
        <w:t xml:space="preserve">have aldehyde substituent in organic </w:t>
      </w:r>
      <w:r w:rsidR="00085BA7">
        <w:rPr>
          <w:sz w:val="24"/>
          <w:szCs w:val="24"/>
        </w:rPr>
        <w:t>phase. Finally,</w:t>
      </w:r>
      <w:r w:rsidR="009F0600">
        <w:rPr>
          <w:sz w:val="24"/>
          <w:szCs w:val="24"/>
        </w:rPr>
        <w:t xml:space="preserve"> we have many sharp peaks at </w:t>
      </w:r>
      <w:r w:rsidR="0001777D">
        <w:rPr>
          <w:sz w:val="24"/>
          <w:szCs w:val="24"/>
        </w:rPr>
        <w:t xml:space="preserve">1500-1800 that present the </w:t>
      </w:r>
      <w:proofErr w:type="spellStart"/>
      <w:r w:rsidR="0001777D">
        <w:rPr>
          <w:sz w:val="24"/>
          <w:szCs w:val="24"/>
        </w:rPr>
        <w:t>ın</w:t>
      </w:r>
      <w:proofErr w:type="spellEnd"/>
      <w:r w:rsidR="0001777D">
        <w:rPr>
          <w:sz w:val="24"/>
          <w:szCs w:val="24"/>
        </w:rPr>
        <w:t xml:space="preserve"> our organic phase we have </w:t>
      </w:r>
      <w:r w:rsidR="00085BA7">
        <w:rPr>
          <w:sz w:val="24"/>
          <w:szCs w:val="24"/>
        </w:rPr>
        <w:t>aromatic ring.</w:t>
      </w:r>
    </w:p>
    <w:p w14:paraId="747D8221" w14:textId="0DF62E38" w:rsidR="0010197E" w:rsidRDefault="0010197E" w:rsidP="006B41A0">
      <w:pPr>
        <w:rPr>
          <w:sz w:val="24"/>
          <w:szCs w:val="24"/>
        </w:rPr>
      </w:pPr>
    </w:p>
    <w:p w14:paraId="3857C222" w14:textId="19BF5723" w:rsidR="0010197E" w:rsidRDefault="0010197E" w:rsidP="006B41A0">
      <w:pPr>
        <w:rPr>
          <w:sz w:val="24"/>
          <w:szCs w:val="24"/>
        </w:rPr>
      </w:pPr>
    </w:p>
    <w:p w14:paraId="5C7EA9D0" w14:textId="02457113" w:rsidR="0010197E" w:rsidRDefault="0010197E" w:rsidP="006B41A0">
      <w:pPr>
        <w:rPr>
          <w:sz w:val="24"/>
          <w:szCs w:val="24"/>
        </w:rPr>
      </w:pPr>
    </w:p>
    <w:p w14:paraId="3D0F9795" w14:textId="1A36F305" w:rsidR="0010197E" w:rsidRDefault="0010197E" w:rsidP="006B41A0">
      <w:pPr>
        <w:rPr>
          <w:sz w:val="24"/>
          <w:szCs w:val="24"/>
        </w:rPr>
      </w:pPr>
    </w:p>
    <w:p w14:paraId="4915C0A9" w14:textId="628CF5EC" w:rsidR="0010197E" w:rsidRDefault="0010197E" w:rsidP="006B41A0">
      <w:pPr>
        <w:rPr>
          <w:sz w:val="24"/>
          <w:szCs w:val="24"/>
        </w:rPr>
      </w:pPr>
    </w:p>
    <w:p w14:paraId="54C35977" w14:textId="654C184C" w:rsidR="0010197E" w:rsidRDefault="0010197E" w:rsidP="006B41A0">
      <w:pPr>
        <w:rPr>
          <w:sz w:val="24"/>
          <w:szCs w:val="24"/>
        </w:rPr>
      </w:pPr>
    </w:p>
    <w:p w14:paraId="334D154B" w14:textId="2F36B77D" w:rsidR="0010197E" w:rsidRDefault="0010197E" w:rsidP="006B41A0">
      <w:pPr>
        <w:rPr>
          <w:sz w:val="24"/>
          <w:szCs w:val="24"/>
        </w:rPr>
      </w:pPr>
    </w:p>
    <w:p w14:paraId="6129F6B2" w14:textId="21EA0506" w:rsidR="0010197E" w:rsidRDefault="0010197E" w:rsidP="006B41A0">
      <w:pPr>
        <w:rPr>
          <w:sz w:val="24"/>
          <w:szCs w:val="24"/>
        </w:rPr>
      </w:pPr>
    </w:p>
    <w:p w14:paraId="29CF8269" w14:textId="18CAB7B6" w:rsidR="0010197E" w:rsidRDefault="0010197E" w:rsidP="006B41A0">
      <w:pPr>
        <w:rPr>
          <w:sz w:val="24"/>
          <w:szCs w:val="24"/>
        </w:rPr>
      </w:pPr>
    </w:p>
    <w:p w14:paraId="33F6721F" w14:textId="1084E129" w:rsidR="0010197E" w:rsidRDefault="0010197E" w:rsidP="006B41A0">
      <w:pPr>
        <w:rPr>
          <w:sz w:val="24"/>
          <w:szCs w:val="24"/>
        </w:rPr>
      </w:pPr>
    </w:p>
    <w:p w14:paraId="54BEA9D3" w14:textId="3185EBE1" w:rsidR="0010197E" w:rsidRDefault="0010197E" w:rsidP="006B41A0">
      <w:pPr>
        <w:rPr>
          <w:sz w:val="24"/>
          <w:szCs w:val="24"/>
        </w:rPr>
      </w:pPr>
    </w:p>
    <w:p w14:paraId="79B6E39D" w14:textId="7846E5CF" w:rsidR="0010197E" w:rsidRDefault="0010197E" w:rsidP="006B41A0">
      <w:pPr>
        <w:rPr>
          <w:sz w:val="24"/>
          <w:szCs w:val="24"/>
        </w:rPr>
      </w:pPr>
    </w:p>
    <w:p w14:paraId="52EB2611" w14:textId="22203B5C" w:rsidR="0010197E" w:rsidRDefault="0010197E" w:rsidP="006B41A0">
      <w:pPr>
        <w:rPr>
          <w:sz w:val="24"/>
          <w:szCs w:val="24"/>
        </w:rPr>
      </w:pPr>
    </w:p>
    <w:p w14:paraId="49920273" w14:textId="0174E14E" w:rsidR="0010197E" w:rsidRDefault="0010197E" w:rsidP="006B41A0">
      <w:pPr>
        <w:rPr>
          <w:sz w:val="24"/>
          <w:szCs w:val="24"/>
        </w:rPr>
      </w:pPr>
    </w:p>
    <w:p w14:paraId="3D43FD40" w14:textId="77777777" w:rsidR="0010197E" w:rsidRDefault="0010197E" w:rsidP="006B41A0">
      <w:pPr>
        <w:rPr>
          <w:sz w:val="24"/>
          <w:szCs w:val="24"/>
        </w:rPr>
      </w:pPr>
    </w:p>
    <w:p w14:paraId="31F9B17A" w14:textId="70FC4081" w:rsidR="0010197E" w:rsidRDefault="0010197E" w:rsidP="006B41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40D855B" wp14:editId="40F2D712">
            <wp:extent cx="5760720" cy="2976245"/>
            <wp:effectExtent l="0" t="0" r="0" b="0"/>
            <wp:docPr id="22" name="Picture 2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99B7" w14:textId="1BE7ED8E" w:rsidR="0033140D" w:rsidRDefault="0033140D" w:rsidP="006B41A0">
      <w:pPr>
        <w:rPr>
          <w:b/>
          <w:bCs/>
          <w:sz w:val="28"/>
          <w:szCs w:val="28"/>
        </w:rPr>
      </w:pPr>
      <w:r w:rsidRPr="0033140D">
        <w:rPr>
          <w:b/>
          <w:bCs/>
          <w:sz w:val="28"/>
          <w:szCs w:val="28"/>
        </w:rPr>
        <w:t xml:space="preserve">Aqueous Phase </w:t>
      </w:r>
    </w:p>
    <w:p w14:paraId="2B9122D3" w14:textId="0F2A8102" w:rsidR="0033140D" w:rsidRDefault="00A30385" w:rsidP="006B41A0">
      <w:pPr>
        <w:rPr>
          <w:sz w:val="24"/>
          <w:szCs w:val="24"/>
        </w:rPr>
      </w:pPr>
      <w:r w:rsidRPr="00154156">
        <w:rPr>
          <w:sz w:val="24"/>
          <w:szCs w:val="24"/>
        </w:rPr>
        <w:t xml:space="preserve">In aqueous phase we have </w:t>
      </w:r>
      <w:r w:rsidR="00054595">
        <w:rPr>
          <w:sz w:val="24"/>
          <w:szCs w:val="24"/>
        </w:rPr>
        <w:t xml:space="preserve">extensive spread peak in the area of </w:t>
      </w:r>
      <w:r w:rsidR="00AD7CF0">
        <w:rPr>
          <w:sz w:val="24"/>
          <w:szCs w:val="24"/>
        </w:rPr>
        <w:t>2500</w:t>
      </w:r>
      <w:r w:rsidR="00851015">
        <w:rPr>
          <w:sz w:val="24"/>
          <w:szCs w:val="24"/>
        </w:rPr>
        <w:t xml:space="preserve">-3500 this </w:t>
      </w:r>
      <w:r w:rsidR="00085A6A">
        <w:rPr>
          <w:sz w:val="24"/>
          <w:szCs w:val="24"/>
        </w:rPr>
        <w:t>shows</w:t>
      </w:r>
      <w:r w:rsidR="00851015">
        <w:rPr>
          <w:sz w:val="24"/>
          <w:szCs w:val="24"/>
        </w:rPr>
        <w:t xml:space="preserve"> the carboxylic </w:t>
      </w:r>
      <w:proofErr w:type="gramStart"/>
      <w:r w:rsidR="00851015">
        <w:rPr>
          <w:sz w:val="24"/>
          <w:szCs w:val="24"/>
        </w:rPr>
        <w:t>acid</w:t>
      </w:r>
      <w:r w:rsidR="00085A6A">
        <w:rPr>
          <w:sz w:val="24"/>
          <w:szCs w:val="24"/>
        </w:rPr>
        <w:t xml:space="preserve"> .We</w:t>
      </w:r>
      <w:proofErr w:type="gramEnd"/>
      <w:r w:rsidR="00085A6A">
        <w:rPr>
          <w:sz w:val="24"/>
          <w:szCs w:val="24"/>
        </w:rPr>
        <w:t xml:space="preserve"> have </w:t>
      </w:r>
      <w:r w:rsidR="00AE0CA4">
        <w:rPr>
          <w:sz w:val="24"/>
          <w:szCs w:val="24"/>
        </w:rPr>
        <w:t xml:space="preserve">many sharp peaks at the 1500-1800 that means the we have aromatic ring in the </w:t>
      </w:r>
      <w:r w:rsidR="00D60E77">
        <w:rPr>
          <w:sz w:val="24"/>
          <w:szCs w:val="24"/>
        </w:rPr>
        <w:t>aqueous phase.</w:t>
      </w:r>
    </w:p>
    <w:p w14:paraId="6CA3F57A" w14:textId="1B16C31C" w:rsidR="00D60E77" w:rsidRDefault="00D60E77" w:rsidP="006B41A0">
      <w:pPr>
        <w:rPr>
          <w:sz w:val="24"/>
          <w:szCs w:val="24"/>
        </w:rPr>
      </w:pPr>
    </w:p>
    <w:p w14:paraId="5347BFA5" w14:textId="6977081B" w:rsidR="00B87CDE" w:rsidRPr="00CF4FC5" w:rsidRDefault="00B87CDE" w:rsidP="006B41A0">
      <w:pPr>
        <w:rPr>
          <w:b/>
          <w:bCs/>
          <w:i/>
          <w:iCs/>
          <w:color w:val="002060"/>
          <w:sz w:val="28"/>
          <w:szCs w:val="28"/>
        </w:rPr>
      </w:pPr>
      <w:r w:rsidRPr="00CF4FC5">
        <w:rPr>
          <w:b/>
          <w:bCs/>
          <w:i/>
          <w:iCs/>
          <w:color w:val="002060"/>
          <w:sz w:val="28"/>
          <w:szCs w:val="28"/>
        </w:rPr>
        <w:t>The Calculation of Product</w:t>
      </w:r>
      <w:r w:rsidR="00CF4FC5" w:rsidRPr="00CF4FC5">
        <w:rPr>
          <w:b/>
          <w:bCs/>
          <w:i/>
          <w:iCs/>
          <w:color w:val="002060"/>
          <w:sz w:val="28"/>
          <w:szCs w:val="28"/>
        </w:rPr>
        <w:t xml:space="preserve"> (From Suzuki Experiment)</w:t>
      </w:r>
    </w:p>
    <w:p w14:paraId="167EEE3F" w14:textId="68135803" w:rsidR="00CF4FC5" w:rsidRDefault="00A92A21" w:rsidP="006B41A0">
      <w:r>
        <w:t>0,00025 mmol = Product</w:t>
      </w:r>
    </w:p>
    <w:p w14:paraId="49245078" w14:textId="7E563272" w:rsidR="00F13BC5" w:rsidRDefault="00F13BC5" w:rsidP="006B41A0">
      <w:r>
        <w:t>198.22 g/mol=Molecular weight of our product</w:t>
      </w:r>
    </w:p>
    <w:p w14:paraId="560FA4D7" w14:textId="48D50E3E" w:rsidR="00A92A21" w:rsidRDefault="00E904E3" w:rsidP="006B41A0">
      <w:r>
        <w:t>(</w:t>
      </w:r>
      <w:r w:rsidR="00A92A21">
        <w:t>0,00025 mmol</w:t>
      </w:r>
      <w:r>
        <w:t>)</w:t>
      </w:r>
      <w:r w:rsidR="00A92A21">
        <w:t xml:space="preserve"> x </w:t>
      </w:r>
      <w:r w:rsidR="00B50C68">
        <w:t>(198.22 g/mol) =</w:t>
      </w:r>
      <w:r w:rsidR="0098051B">
        <w:t xml:space="preserve"> 0.495 product (Theoretical value)</w:t>
      </w:r>
    </w:p>
    <w:p w14:paraId="4C979B6E" w14:textId="46573FAC" w:rsidR="00326506" w:rsidRDefault="0003512E" w:rsidP="006B41A0">
      <w:r>
        <w:t xml:space="preserve">(Filter </w:t>
      </w:r>
      <w:proofErr w:type="spellStart"/>
      <w:r>
        <w:t>Paper+Product</w:t>
      </w:r>
      <w:proofErr w:type="spellEnd"/>
      <w:r>
        <w:t>)</w:t>
      </w:r>
      <w:proofErr w:type="gramStart"/>
      <w:r>
        <w:t>-(</w:t>
      </w:r>
      <w:proofErr w:type="gramEnd"/>
      <w:r>
        <w:t>Filter Paper)= Experimental value</w:t>
      </w:r>
      <w:r w:rsidR="005A59F5">
        <w:t xml:space="preserve"> (in grams)</w:t>
      </w:r>
    </w:p>
    <w:p w14:paraId="1C329203" w14:textId="32D84CB8" w:rsidR="005A59F5" w:rsidRDefault="005A59F5" w:rsidP="006B41A0">
      <w:r>
        <w:t>(0.</w:t>
      </w:r>
      <w:r w:rsidR="00F25B93">
        <w:t>05+0.</w:t>
      </w:r>
      <w:proofErr w:type="gramStart"/>
      <w:r w:rsidR="00F25B93">
        <w:t>07)-(</w:t>
      </w:r>
      <w:proofErr w:type="gramEnd"/>
      <w:r w:rsidR="00F25B93">
        <w:t>0.05)=</w:t>
      </w:r>
      <w:r w:rsidR="009308C3">
        <w:t>0.07 g</w:t>
      </w:r>
    </w:p>
    <w:p w14:paraId="0D7BBF20" w14:textId="4D5AFC04" w:rsidR="005E5965" w:rsidRDefault="009308C3" w:rsidP="006B41A0"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96839C0" wp14:editId="3FFBEB66">
                <wp:simplePos x="0" y="0"/>
                <wp:positionH relativeFrom="column">
                  <wp:posOffset>23231</wp:posOffset>
                </wp:positionH>
                <wp:positionV relativeFrom="paragraph">
                  <wp:posOffset>181694</wp:posOffset>
                </wp:positionV>
                <wp:extent cx="1397480" cy="8626"/>
                <wp:effectExtent l="0" t="0" r="31750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480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8B3DC" id="Straight Connector 24" o:spid="_x0000_s1026" style="position:absolute;flip:y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14.3pt" to="111.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>
        <w:t xml:space="preserve">(Experimental </w:t>
      </w:r>
      <w:proofErr w:type="gramStart"/>
      <w:r>
        <w:t>value)</w:t>
      </w:r>
      <w:r w:rsidR="008438EE">
        <w:t>g</w:t>
      </w:r>
      <w:proofErr w:type="gramEnd"/>
      <w:r w:rsidR="008438EE">
        <w:t xml:space="preserve">       </w:t>
      </w:r>
      <w:r w:rsidR="00754339">
        <w:t xml:space="preserve">x 100%   </w:t>
      </w:r>
      <w:r w:rsidR="005E5965">
        <w:t>= % yield</w:t>
      </w:r>
    </w:p>
    <w:p w14:paraId="3501921E" w14:textId="36830716" w:rsidR="008438EE" w:rsidRDefault="008438EE" w:rsidP="006B41A0">
      <w:r>
        <w:t>(Theoretical value)</w:t>
      </w:r>
    </w:p>
    <w:p w14:paraId="5BB3A477" w14:textId="025B5761" w:rsidR="005E5965" w:rsidRDefault="005D349F" w:rsidP="00C022A9">
      <w:pPr>
        <w:spacing w:before="240"/>
      </w:pPr>
      <w:r>
        <w:t>[</w:t>
      </w:r>
      <w:r w:rsidR="005E5965">
        <w:t>(0.07g)/</w:t>
      </w:r>
      <w:r w:rsidR="00C022A9">
        <w:t>(0.495g)</w:t>
      </w:r>
      <w:r>
        <w:t>]</w:t>
      </w:r>
      <w:proofErr w:type="gramStart"/>
      <w:r>
        <w:t>x(</w:t>
      </w:r>
      <w:proofErr w:type="gramEnd"/>
      <w:r>
        <w:t xml:space="preserve">100%)= </w:t>
      </w:r>
      <w:ins w:id="0" w:author="nazenin giray">
        <w:r w:rsidR="00604050">
          <w:t>14.14%</w:t>
        </w:r>
      </w:ins>
    </w:p>
    <w:p w14:paraId="0533E1FC" w14:textId="2AF088AF" w:rsidR="0023085F" w:rsidRDefault="0023085F" w:rsidP="00C022A9">
      <w:pPr>
        <w:spacing w:before="240"/>
      </w:pPr>
    </w:p>
    <w:p w14:paraId="08214628" w14:textId="77777777" w:rsidR="008C46C5" w:rsidRPr="008C46C5" w:rsidRDefault="008C46C5" w:rsidP="008C46C5">
      <w:pPr>
        <w:rPr>
          <w:rFonts w:cstheme="minorHAnsi"/>
          <w:b/>
        </w:rPr>
      </w:pPr>
      <w:r w:rsidRPr="008C46C5">
        <w:rPr>
          <w:rFonts w:cstheme="minorHAnsi"/>
          <w:b/>
        </w:rPr>
        <w:t>7.References</w:t>
      </w:r>
    </w:p>
    <w:p w14:paraId="7F8D319D" w14:textId="77777777" w:rsidR="008C46C5" w:rsidRPr="008C46C5" w:rsidRDefault="008C46C5" w:rsidP="008C46C5">
      <w:pPr>
        <w:rPr>
          <w:rFonts w:cstheme="minorHAnsi"/>
        </w:rPr>
      </w:pPr>
      <w:r w:rsidRPr="008C46C5">
        <w:rPr>
          <w:rFonts w:cstheme="minorHAnsi"/>
        </w:rPr>
        <w:t xml:space="preserve">1. Solomons, G., &amp; </w:t>
      </w:r>
      <w:proofErr w:type="spellStart"/>
      <w:r w:rsidRPr="008C46C5">
        <w:rPr>
          <w:rFonts w:cstheme="minorHAnsi"/>
        </w:rPr>
        <w:t>Fryhle</w:t>
      </w:r>
      <w:proofErr w:type="spellEnd"/>
      <w:r w:rsidRPr="008C46C5">
        <w:rPr>
          <w:rFonts w:cstheme="minorHAnsi"/>
        </w:rPr>
        <w:t>, C., &amp; Snyder, S. (2014) Organic Chemistry (11th ed.). Wiley.</w:t>
      </w:r>
    </w:p>
    <w:p w14:paraId="68B879B0" w14:textId="4A72F60F" w:rsidR="008C46C5" w:rsidRPr="008C46C5" w:rsidRDefault="008C46C5" w:rsidP="008C46C5">
      <w:pPr>
        <w:rPr>
          <w:rFonts w:cstheme="minorHAnsi"/>
          <w:b/>
          <w:bCs/>
          <w:sz w:val="24"/>
          <w:szCs w:val="24"/>
        </w:rPr>
      </w:pPr>
    </w:p>
    <w:sectPr w:rsidR="008C46C5" w:rsidRPr="008C46C5" w:rsidSect="00CC1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64E3F"/>
    <w:multiLevelType w:val="hybridMultilevel"/>
    <w:tmpl w:val="33188E24"/>
    <w:lvl w:ilvl="0" w:tplc="6614713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F6841"/>
    <w:multiLevelType w:val="hybridMultilevel"/>
    <w:tmpl w:val="C0F61E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zenin giray">
    <w15:presenceInfo w15:providerId="None" w15:userId="nazenin gir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CD"/>
    <w:rsid w:val="00002EAC"/>
    <w:rsid w:val="00003513"/>
    <w:rsid w:val="00005828"/>
    <w:rsid w:val="0001777D"/>
    <w:rsid w:val="00022DD1"/>
    <w:rsid w:val="00026A37"/>
    <w:rsid w:val="00031089"/>
    <w:rsid w:val="00031703"/>
    <w:rsid w:val="0003512E"/>
    <w:rsid w:val="00042274"/>
    <w:rsid w:val="000452D4"/>
    <w:rsid w:val="00050D9A"/>
    <w:rsid w:val="00054595"/>
    <w:rsid w:val="000551FF"/>
    <w:rsid w:val="00056C91"/>
    <w:rsid w:val="00062B1B"/>
    <w:rsid w:val="00062B58"/>
    <w:rsid w:val="00063F0A"/>
    <w:rsid w:val="00065473"/>
    <w:rsid w:val="00065FD4"/>
    <w:rsid w:val="0007262F"/>
    <w:rsid w:val="00073087"/>
    <w:rsid w:val="00075AD2"/>
    <w:rsid w:val="000800FF"/>
    <w:rsid w:val="000828D5"/>
    <w:rsid w:val="00085404"/>
    <w:rsid w:val="00085A6A"/>
    <w:rsid w:val="00085BA7"/>
    <w:rsid w:val="0009656E"/>
    <w:rsid w:val="00097049"/>
    <w:rsid w:val="00097A26"/>
    <w:rsid w:val="000A6B31"/>
    <w:rsid w:val="000A78B2"/>
    <w:rsid w:val="000B2A53"/>
    <w:rsid w:val="000C36E3"/>
    <w:rsid w:val="000C57E5"/>
    <w:rsid w:val="000C70E5"/>
    <w:rsid w:val="000D3CB0"/>
    <w:rsid w:val="000D4E54"/>
    <w:rsid w:val="000D5D19"/>
    <w:rsid w:val="000E2B04"/>
    <w:rsid w:val="000E5477"/>
    <w:rsid w:val="000E63EB"/>
    <w:rsid w:val="000F2398"/>
    <w:rsid w:val="000F6F81"/>
    <w:rsid w:val="0010197E"/>
    <w:rsid w:val="0010230E"/>
    <w:rsid w:val="00117229"/>
    <w:rsid w:val="00123DA3"/>
    <w:rsid w:val="001244A7"/>
    <w:rsid w:val="0012458C"/>
    <w:rsid w:val="00132460"/>
    <w:rsid w:val="00146FBB"/>
    <w:rsid w:val="001515E1"/>
    <w:rsid w:val="00154156"/>
    <w:rsid w:val="001552E9"/>
    <w:rsid w:val="001574DD"/>
    <w:rsid w:val="00170A56"/>
    <w:rsid w:val="00172F1A"/>
    <w:rsid w:val="001753F4"/>
    <w:rsid w:val="00184A03"/>
    <w:rsid w:val="00190CB9"/>
    <w:rsid w:val="00192B25"/>
    <w:rsid w:val="00196280"/>
    <w:rsid w:val="00196DB3"/>
    <w:rsid w:val="00197404"/>
    <w:rsid w:val="001A1AE0"/>
    <w:rsid w:val="001B0802"/>
    <w:rsid w:val="001B2144"/>
    <w:rsid w:val="001C062D"/>
    <w:rsid w:val="001C0A06"/>
    <w:rsid w:val="001C2789"/>
    <w:rsid w:val="001C39CD"/>
    <w:rsid w:val="001C4E2B"/>
    <w:rsid w:val="001C7780"/>
    <w:rsid w:val="001D0929"/>
    <w:rsid w:val="001D5867"/>
    <w:rsid w:val="001E6CDC"/>
    <w:rsid w:val="001F453C"/>
    <w:rsid w:val="001F4A3C"/>
    <w:rsid w:val="001F6D82"/>
    <w:rsid w:val="00206C03"/>
    <w:rsid w:val="002100E7"/>
    <w:rsid w:val="00214EDE"/>
    <w:rsid w:val="0023085F"/>
    <w:rsid w:val="0023242A"/>
    <w:rsid w:val="002378D7"/>
    <w:rsid w:val="00243094"/>
    <w:rsid w:val="0024355A"/>
    <w:rsid w:val="00244277"/>
    <w:rsid w:val="0024619F"/>
    <w:rsid w:val="002470CD"/>
    <w:rsid w:val="00251274"/>
    <w:rsid w:val="00251F54"/>
    <w:rsid w:val="00252005"/>
    <w:rsid w:val="00253D15"/>
    <w:rsid w:val="00253DE1"/>
    <w:rsid w:val="0026305E"/>
    <w:rsid w:val="002637D1"/>
    <w:rsid w:val="002653FC"/>
    <w:rsid w:val="002743DF"/>
    <w:rsid w:val="00280E20"/>
    <w:rsid w:val="00285BCB"/>
    <w:rsid w:val="00287990"/>
    <w:rsid w:val="00287A70"/>
    <w:rsid w:val="00297479"/>
    <w:rsid w:val="002A2063"/>
    <w:rsid w:val="002C091C"/>
    <w:rsid w:val="002C13BF"/>
    <w:rsid w:val="002C4CB2"/>
    <w:rsid w:val="002C638A"/>
    <w:rsid w:val="002C7BEA"/>
    <w:rsid w:val="002D469C"/>
    <w:rsid w:val="002E28F9"/>
    <w:rsid w:val="002F4512"/>
    <w:rsid w:val="00300415"/>
    <w:rsid w:val="0030053D"/>
    <w:rsid w:val="00301624"/>
    <w:rsid w:val="00303C7B"/>
    <w:rsid w:val="00310BFB"/>
    <w:rsid w:val="0032609E"/>
    <w:rsid w:val="00326506"/>
    <w:rsid w:val="00327004"/>
    <w:rsid w:val="0033140D"/>
    <w:rsid w:val="0033205A"/>
    <w:rsid w:val="00340963"/>
    <w:rsid w:val="003448C1"/>
    <w:rsid w:val="003572B1"/>
    <w:rsid w:val="00363F1D"/>
    <w:rsid w:val="0036775D"/>
    <w:rsid w:val="00375D2E"/>
    <w:rsid w:val="00381F91"/>
    <w:rsid w:val="00384CEF"/>
    <w:rsid w:val="003905EE"/>
    <w:rsid w:val="003931E5"/>
    <w:rsid w:val="00394790"/>
    <w:rsid w:val="00394E6D"/>
    <w:rsid w:val="003A0847"/>
    <w:rsid w:val="003A218B"/>
    <w:rsid w:val="003A2C74"/>
    <w:rsid w:val="003A3417"/>
    <w:rsid w:val="003A5182"/>
    <w:rsid w:val="003A6BE4"/>
    <w:rsid w:val="003A6EAA"/>
    <w:rsid w:val="003B7421"/>
    <w:rsid w:val="003C0673"/>
    <w:rsid w:val="003C4FB1"/>
    <w:rsid w:val="003C602E"/>
    <w:rsid w:val="003D4224"/>
    <w:rsid w:val="003E46E0"/>
    <w:rsid w:val="003E6F64"/>
    <w:rsid w:val="003F1A5C"/>
    <w:rsid w:val="003F29D3"/>
    <w:rsid w:val="003F6F3B"/>
    <w:rsid w:val="00403A47"/>
    <w:rsid w:val="00407105"/>
    <w:rsid w:val="004109B6"/>
    <w:rsid w:val="00413AF1"/>
    <w:rsid w:val="004156EF"/>
    <w:rsid w:val="00417EEC"/>
    <w:rsid w:val="004204D4"/>
    <w:rsid w:val="00420621"/>
    <w:rsid w:val="00433852"/>
    <w:rsid w:val="00433E25"/>
    <w:rsid w:val="00436A6A"/>
    <w:rsid w:val="00436DDE"/>
    <w:rsid w:val="00437801"/>
    <w:rsid w:val="00441EDA"/>
    <w:rsid w:val="0046532B"/>
    <w:rsid w:val="00465850"/>
    <w:rsid w:val="004719BD"/>
    <w:rsid w:val="00473CBD"/>
    <w:rsid w:val="00477B3B"/>
    <w:rsid w:val="00477FF1"/>
    <w:rsid w:val="00483A54"/>
    <w:rsid w:val="00485DAE"/>
    <w:rsid w:val="004865B5"/>
    <w:rsid w:val="004A39FD"/>
    <w:rsid w:val="004A42B6"/>
    <w:rsid w:val="004A6042"/>
    <w:rsid w:val="004A7FAD"/>
    <w:rsid w:val="004B2DAD"/>
    <w:rsid w:val="004C09E9"/>
    <w:rsid w:val="004C28ED"/>
    <w:rsid w:val="004C6F89"/>
    <w:rsid w:val="004D0830"/>
    <w:rsid w:val="004D15B9"/>
    <w:rsid w:val="004D2EF2"/>
    <w:rsid w:val="004D4B37"/>
    <w:rsid w:val="004E2EBE"/>
    <w:rsid w:val="004F534C"/>
    <w:rsid w:val="004F78B6"/>
    <w:rsid w:val="004F7B7D"/>
    <w:rsid w:val="00507081"/>
    <w:rsid w:val="00522164"/>
    <w:rsid w:val="00524153"/>
    <w:rsid w:val="00526AF4"/>
    <w:rsid w:val="00526DB3"/>
    <w:rsid w:val="0053091D"/>
    <w:rsid w:val="0053495E"/>
    <w:rsid w:val="00535228"/>
    <w:rsid w:val="00540A8C"/>
    <w:rsid w:val="005430CD"/>
    <w:rsid w:val="00546CD8"/>
    <w:rsid w:val="005470D9"/>
    <w:rsid w:val="00551558"/>
    <w:rsid w:val="0055322A"/>
    <w:rsid w:val="00556B6A"/>
    <w:rsid w:val="00557863"/>
    <w:rsid w:val="005612CA"/>
    <w:rsid w:val="00563794"/>
    <w:rsid w:val="0056483A"/>
    <w:rsid w:val="00564BC9"/>
    <w:rsid w:val="00566EF4"/>
    <w:rsid w:val="005736B9"/>
    <w:rsid w:val="00574132"/>
    <w:rsid w:val="0057524E"/>
    <w:rsid w:val="00581493"/>
    <w:rsid w:val="005827B7"/>
    <w:rsid w:val="005907C3"/>
    <w:rsid w:val="005912E1"/>
    <w:rsid w:val="005913BE"/>
    <w:rsid w:val="005A5312"/>
    <w:rsid w:val="005A59F5"/>
    <w:rsid w:val="005A78B0"/>
    <w:rsid w:val="005B2A46"/>
    <w:rsid w:val="005C212C"/>
    <w:rsid w:val="005D349F"/>
    <w:rsid w:val="005D3D9B"/>
    <w:rsid w:val="005D602B"/>
    <w:rsid w:val="005E214D"/>
    <w:rsid w:val="005E52C8"/>
    <w:rsid w:val="005E5965"/>
    <w:rsid w:val="005F546B"/>
    <w:rsid w:val="005F68EB"/>
    <w:rsid w:val="00603E82"/>
    <w:rsid w:val="00604050"/>
    <w:rsid w:val="00605203"/>
    <w:rsid w:val="00606F76"/>
    <w:rsid w:val="00610894"/>
    <w:rsid w:val="00615DE7"/>
    <w:rsid w:val="00617BC8"/>
    <w:rsid w:val="006245DF"/>
    <w:rsid w:val="00624D68"/>
    <w:rsid w:val="00630851"/>
    <w:rsid w:val="0063507E"/>
    <w:rsid w:val="00637724"/>
    <w:rsid w:val="00637F67"/>
    <w:rsid w:val="00640BEE"/>
    <w:rsid w:val="00642A20"/>
    <w:rsid w:val="00645B6E"/>
    <w:rsid w:val="00652C6F"/>
    <w:rsid w:val="00654B14"/>
    <w:rsid w:val="0065530E"/>
    <w:rsid w:val="00660E03"/>
    <w:rsid w:val="00664538"/>
    <w:rsid w:val="00664F78"/>
    <w:rsid w:val="00682E5C"/>
    <w:rsid w:val="00686DDF"/>
    <w:rsid w:val="00696366"/>
    <w:rsid w:val="006A283B"/>
    <w:rsid w:val="006A3547"/>
    <w:rsid w:val="006A3A37"/>
    <w:rsid w:val="006B0A6F"/>
    <w:rsid w:val="006B37B5"/>
    <w:rsid w:val="006B41A0"/>
    <w:rsid w:val="006B50C9"/>
    <w:rsid w:val="006B75E7"/>
    <w:rsid w:val="006C0459"/>
    <w:rsid w:val="006C0EEF"/>
    <w:rsid w:val="006C39F2"/>
    <w:rsid w:val="006C5E23"/>
    <w:rsid w:val="006C7588"/>
    <w:rsid w:val="006D6A3F"/>
    <w:rsid w:val="006E7A3D"/>
    <w:rsid w:val="006F20AE"/>
    <w:rsid w:val="00700AA4"/>
    <w:rsid w:val="007061A3"/>
    <w:rsid w:val="00706FC8"/>
    <w:rsid w:val="00713603"/>
    <w:rsid w:val="00713986"/>
    <w:rsid w:val="00714CCA"/>
    <w:rsid w:val="007218FC"/>
    <w:rsid w:val="00721D76"/>
    <w:rsid w:val="00721EAA"/>
    <w:rsid w:val="007340F7"/>
    <w:rsid w:val="0073765B"/>
    <w:rsid w:val="00742330"/>
    <w:rsid w:val="007427C7"/>
    <w:rsid w:val="00744132"/>
    <w:rsid w:val="007454C0"/>
    <w:rsid w:val="00754339"/>
    <w:rsid w:val="0076086F"/>
    <w:rsid w:val="007655FE"/>
    <w:rsid w:val="00773CF3"/>
    <w:rsid w:val="00775348"/>
    <w:rsid w:val="0078499D"/>
    <w:rsid w:val="007875C1"/>
    <w:rsid w:val="007879EC"/>
    <w:rsid w:val="00787E1B"/>
    <w:rsid w:val="00797847"/>
    <w:rsid w:val="007B439B"/>
    <w:rsid w:val="007C2DE1"/>
    <w:rsid w:val="007C5495"/>
    <w:rsid w:val="007D30E0"/>
    <w:rsid w:val="007E00CE"/>
    <w:rsid w:val="007E27AA"/>
    <w:rsid w:val="007E4B17"/>
    <w:rsid w:val="007E52AF"/>
    <w:rsid w:val="007F3121"/>
    <w:rsid w:val="007F3549"/>
    <w:rsid w:val="00813364"/>
    <w:rsid w:val="00813630"/>
    <w:rsid w:val="00822BC7"/>
    <w:rsid w:val="00822C7F"/>
    <w:rsid w:val="00823E6E"/>
    <w:rsid w:val="00826FC9"/>
    <w:rsid w:val="00827C9C"/>
    <w:rsid w:val="0083359B"/>
    <w:rsid w:val="008336EF"/>
    <w:rsid w:val="00836EDF"/>
    <w:rsid w:val="008438EE"/>
    <w:rsid w:val="00843CDB"/>
    <w:rsid w:val="00846701"/>
    <w:rsid w:val="008468F1"/>
    <w:rsid w:val="00851015"/>
    <w:rsid w:val="008546E3"/>
    <w:rsid w:val="008548BA"/>
    <w:rsid w:val="00854F1E"/>
    <w:rsid w:val="0085715C"/>
    <w:rsid w:val="00862391"/>
    <w:rsid w:val="00874D77"/>
    <w:rsid w:val="008855B8"/>
    <w:rsid w:val="00890299"/>
    <w:rsid w:val="008938B4"/>
    <w:rsid w:val="00894568"/>
    <w:rsid w:val="008979D9"/>
    <w:rsid w:val="008A0FE2"/>
    <w:rsid w:val="008C10E5"/>
    <w:rsid w:val="008C46C5"/>
    <w:rsid w:val="008D4D49"/>
    <w:rsid w:val="008D5D23"/>
    <w:rsid w:val="008D6D8E"/>
    <w:rsid w:val="008E5815"/>
    <w:rsid w:val="008E677B"/>
    <w:rsid w:val="008E7259"/>
    <w:rsid w:val="0090529E"/>
    <w:rsid w:val="00905FC2"/>
    <w:rsid w:val="00906898"/>
    <w:rsid w:val="00914457"/>
    <w:rsid w:val="00915446"/>
    <w:rsid w:val="00915F39"/>
    <w:rsid w:val="009221BB"/>
    <w:rsid w:val="00924F51"/>
    <w:rsid w:val="009308C3"/>
    <w:rsid w:val="00932CA4"/>
    <w:rsid w:val="00941A9D"/>
    <w:rsid w:val="009628F4"/>
    <w:rsid w:val="0096295C"/>
    <w:rsid w:val="00964D8B"/>
    <w:rsid w:val="00973D6E"/>
    <w:rsid w:val="00974AC8"/>
    <w:rsid w:val="00974C82"/>
    <w:rsid w:val="0098051B"/>
    <w:rsid w:val="00982900"/>
    <w:rsid w:val="00983CE4"/>
    <w:rsid w:val="00984286"/>
    <w:rsid w:val="009872E6"/>
    <w:rsid w:val="00987415"/>
    <w:rsid w:val="009874AB"/>
    <w:rsid w:val="00990AC7"/>
    <w:rsid w:val="0099192B"/>
    <w:rsid w:val="009945A5"/>
    <w:rsid w:val="00997CA1"/>
    <w:rsid w:val="00997EE7"/>
    <w:rsid w:val="009A3C68"/>
    <w:rsid w:val="009A7B19"/>
    <w:rsid w:val="009A7BFB"/>
    <w:rsid w:val="009A7CDF"/>
    <w:rsid w:val="009B11BA"/>
    <w:rsid w:val="009C2AEB"/>
    <w:rsid w:val="009C500B"/>
    <w:rsid w:val="009D2835"/>
    <w:rsid w:val="009D7428"/>
    <w:rsid w:val="009E0196"/>
    <w:rsid w:val="009E3E67"/>
    <w:rsid w:val="009E4C0D"/>
    <w:rsid w:val="009E5CE7"/>
    <w:rsid w:val="009E6C2E"/>
    <w:rsid w:val="009F0600"/>
    <w:rsid w:val="009F1CE5"/>
    <w:rsid w:val="009F413C"/>
    <w:rsid w:val="009F459C"/>
    <w:rsid w:val="009F7DA8"/>
    <w:rsid w:val="00A10814"/>
    <w:rsid w:val="00A11D12"/>
    <w:rsid w:val="00A14660"/>
    <w:rsid w:val="00A22313"/>
    <w:rsid w:val="00A26A55"/>
    <w:rsid w:val="00A26F61"/>
    <w:rsid w:val="00A30385"/>
    <w:rsid w:val="00A31482"/>
    <w:rsid w:val="00A32EB6"/>
    <w:rsid w:val="00A35DB9"/>
    <w:rsid w:val="00A37FA3"/>
    <w:rsid w:val="00A519FD"/>
    <w:rsid w:val="00A60F37"/>
    <w:rsid w:val="00A619ED"/>
    <w:rsid w:val="00A72AAF"/>
    <w:rsid w:val="00A80069"/>
    <w:rsid w:val="00A849DD"/>
    <w:rsid w:val="00A92A21"/>
    <w:rsid w:val="00A95D00"/>
    <w:rsid w:val="00A97E21"/>
    <w:rsid w:val="00AA0FA4"/>
    <w:rsid w:val="00AA38EB"/>
    <w:rsid w:val="00AA6FD1"/>
    <w:rsid w:val="00AA7B17"/>
    <w:rsid w:val="00AA7D4C"/>
    <w:rsid w:val="00AC1D26"/>
    <w:rsid w:val="00AC2399"/>
    <w:rsid w:val="00AC44C4"/>
    <w:rsid w:val="00AD497C"/>
    <w:rsid w:val="00AD7CF0"/>
    <w:rsid w:val="00AE0CA4"/>
    <w:rsid w:val="00AE132B"/>
    <w:rsid w:val="00AE5D0D"/>
    <w:rsid w:val="00AE6BF7"/>
    <w:rsid w:val="00AF4628"/>
    <w:rsid w:val="00AF74B5"/>
    <w:rsid w:val="00B0075B"/>
    <w:rsid w:val="00B0738C"/>
    <w:rsid w:val="00B1042C"/>
    <w:rsid w:val="00B13036"/>
    <w:rsid w:val="00B16E1E"/>
    <w:rsid w:val="00B170B0"/>
    <w:rsid w:val="00B22070"/>
    <w:rsid w:val="00B23E8C"/>
    <w:rsid w:val="00B300DA"/>
    <w:rsid w:val="00B32251"/>
    <w:rsid w:val="00B33FAB"/>
    <w:rsid w:val="00B36353"/>
    <w:rsid w:val="00B461D6"/>
    <w:rsid w:val="00B47E74"/>
    <w:rsid w:val="00B50C68"/>
    <w:rsid w:val="00B51234"/>
    <w:rsid w:val="00B5756F"/>
    <w:rsid w:val="00B61411"/>
    <w:rsid w:val="00B64617"/>
    <w:rsid w:val="00B71244"/>
    <w:rsid w:val="00B73412"/>
    <w:rsid w:val="00B751E9"/>
    <w:rsid w:val="00B75A06"/>
    <w:rsid w:val="00B80719"/>
    <w:rsid w:val="00B87CDE"/>
    <w:rsid w:val="00B96E8B"/>
    <w:rsid w:val="00B9741A"/>
    <w:rsid w:val="00BA4624"/>
    <w:rsid w:val="00BA5D43"/>
    <w:rsid w:val="00BA6B29"/>
    <w:rsid w:val="00BB565E"/>
    <w:rsid w:val="00BB686A"/>
    <w:rsid w:val="00BC3C03"/>
    <w:rsid w:val="00BD2441"/>
    <w:rsid w:val="00BD291E"/>
    <w:rsid w:val="00BD5A61"/>
    <w:rsid w:val="00BD660D"/>
    <w:rsid w:val="00BE57C9"/>
    <w:rsid w:val="00BF10EB"/>
    <w:rsid w:val="00BF47B4"/>
    <w:rsid w:val="00BF4B79"/>
    <w:rsid w:val="00BF5460"/>
    <w:rsid w:val="00BF5A56"/>
    <w:rsid w:val="00C01D93"/>
    <w:rsid w:val="00C022A9"/>
    <w:rsid w:val="00C026A5"/>
    <w:rsid w:val="00C03DF0"/>
    <w:rsid w:val="00C16CE3"/>
    <w:rsid w:val="00C22F5F"/>
    <w:rsid w:val="00C24859"/>
    <w:rsid w:val="00C24C9F"/>
    <w:rsid w:val="00C25474"/>
    <w:rsid w:val="00C31249"/>
    <w:rsid w:val="00C33F88"/>
    <w:rsid w:val="00C355CC"/>
    <w:rsid w:val="00C355DC"/>
    <w:rsid w:val="00C40962"/>
    <w:rsid w:val="00C4640B"/>
    <w:rsid w:val="00C46BBD"/>
    <w:rsid w:val="00C527F3"/>
    <w:rsid w:val="00C5369B"/>
    <w:rsid w:val="00C56744"/>
    <w:rsid w:val="00C618EE"/>
    <w:rsid w:val="00C64DF6"/>
    <w:rsid w:val="00C671E6"/>
    <w:rsid w:val="00C73483"/>
    <w:rsid w:val="00C76F21"/>
    <w:rsid w:val="00C77761"/>
    <w:rsid w:val="00C844DA"/>
    <w:rsid w:val="00C854C9"/>
    <w:rsid w:val="00C85923"/>
    <w:rsid w:val="00C85A41"/>
    <w:rsid w:val="00C87718"/>
    <w:rsid w:val="00C96470"/>
    <w:rsid w:val="00C973F9"/>
    <w:rsid w:val="00CA1EBE"/>
    <w:rsid w:val="00CA2201"/>
    <w:rsid w:val="00CA3644"/>
    <w:rsid w:val="00CA49DF"/>
    <w:rsid w:val="00CA5C2F"/>
    <w:rsid w:val="00CA7291"/>
    <w:rsid w:val="00CB52B2"/>
    <w:rsid w:val="00CC15A0"/>
    <w:rsid w:val="00CD086A"/>
    <w:rsid w:val="00CD219D"/>
    <w:rsid w:val="00CD3118"/>
    <w:rsid w:val="00CD4437"/>
    <w:rsid w:val="00CD4DFF"/>
    <w:rsid w:val="00CD7726"/>
    <w:rsid w:val="00CE0849"/>
    <w:rsid w:val="00CE186D"/>
    <w:rsid w:val="00CE72EF"/>
    <w:rsid w:val="00CF0692"/>
    <w:rsid w:val="00CF4FC5"/>
    <w:rsid w:val="00CF7E60"/>
    <w:rsid w:val="00D05686"/>
    <w:rsid w:val="00D0767D"/>
    <w:rsid w:val="00D11F78"/>
    <w:rsid w:val="00D13CF2"/>
    <w:rsid w:val="00D211D3"/>
    <w:rsid w:val="00D21A28"/>
    <w:rsid w:val="00D21C8D"/>
    <w:rsid w:val="00D239C8"/>
    <w:rsid w:val="00D25AEC"/>
    <w:rsid w:val="00D27636"/>
    <w:rsid w:val="00D310DB"/>
    <w:rsid w:val="00D35CE3"/>
    <w:rsid w:val="00D434E4"/>
    <w:rsid w:val="00D462F7"/>
    <w:rsid w:val="00D46A25"/>
    <w:rsid w:val="00D56A72"/>
    <w:rsid w:val="00D56C2B"/>
    <w:rsid w:val="00D60E77"/>
    <w:rsid w:val="00D66053"/>
    <w:rsid w:val="00D665A3"/>
    <w:rsid w:val="00D675F1"/>
    <w:rsid w:val="00D70DB1"/>
    <w:rsid w:val="00D73399"/>
    <w:rsid w:val="00D75B94"/>
    <w:rsid w:val="00D82788"/>
    <w:rsid w:val="00D87C44"/>
    <w:rsid w:val="00D87F8C"/>
    <w:rsid w:val="00D91A9E"/>
    <w:rsid w:val="00D92475"/>
    <w:rsid w:val="00D95C83"/>
    <w:rsid w:val="00DA2804"/>
    <w:rsid w:val="00DA3386"/>
    <w:rsid w:val="00DA3D7E"/>
    <w:rsid w:val="00DA4C7A"/>
    <w:rsid w:val="00DB0CDB"/>
    <w:rsid w:val="00DB33D6"/>
    <w:rsid w:val="00DB4B2E"/>
    <w:rsid w:val="00DB76F7"/>
    <w:rsid w:val="00DC7138"/>
    <w:rsid w:val="00DD0AFD"/>
    <w:rsid w:val="00DD3013"/>
    <w:rsid w:val="00DD4C12"/>
    <w:rsid w:val="00DD55FE"/>
    <w:rsid w:val="00DD5CB1"/>
    <w:rsid w:val="00DE0579"/>
    <w:rsid w:val="00DE1917"/>
    <w:rsid w:val="00DE478B"/>
    <w:rsid w:val="00DE4D1C"/>
    <w:rsid w:val="00DE55D2"/>
    <w:rsid w:val="00DE5F49"/>
    <w:rsid w:val="00DE672B"/>
    <w:rsid w:val="00DE775D"/>
    <w:rsid w:val="00DF7CFA"/>
    <w:rsid w:val="00E0217C"/>
    <w:rsid w:val="00E03D25"/>
    <w:rsid w:val="00E075D8"/>
    <w:rsid w:val="00E116AA"/>
    <w:rsid w:val="00E132F3"/>
    <w:rsid w:val="00E1587F"/>
    <w:rsid w:val="00E17F0D"/>
    <w:rsid w:val="00E23A7C"/>
    <w:rsid w:val="00E340D4"/>
    <w:rsid w:val="00E43617"/>
    <w:rsid w:val="00E43AFF"/>
    <w:rsid w:val="00E5213B"/>
    <w:rsid w:val="00E727C1"/>
    <w:rsid w:val="00E74A00"/>
    <w:rsid w:val="00E75EE5"/>
    <w:rsid w:val="00E77B9D"/>
    <w:rsid w:val="00E83230"/>
    <w:rsid w:val="00E853DD"/>
    <w:rsid w:val="00E904E3"/>
    <w:rsid w:val="00E9108F"/>
    <w:rsid w:val="00E92761"/>
    <w:rsid w:val="00E95D48"/>
    <w:rsid w:val="00EA0A8B"/>
    <w:rsid w:val="00EA1BF6"/>
    <w:rsid w:val="00EA1CDB"/>
    <w:rsid w:val="00EA3E3F"/>
    <w:rsid w:val="00EA77FA"/>
    <w:rsid w:val="00EB1B7B"/>
    <w:rsid w:val="00EB3D7A"/>
    <w:rsid w:val="00EB67E8"/>
    <w:rsid w:val="00EC3107"/>
    <w:rsid w:val="00ED5435"/>
    <w:rsid w:val="00EE08ED"/>
    <w:rsid w:val="00EE3404"/>
    <w:rsid w:val="00EE47F0"/>
    <w:rsid w:val="00EF77AA"/>
    <w:rsid w:val="00EF7BB0"/>
    <w:rsid w:val="00F02371"/>
    <w:rsid w:val="00F02791"/>
    <w:rsid w:val="00F06227"/>
    <w:rsid w:val="00F0796D"/>
    <w:rsid w:val="00F10CEE"/>
    <w:rsid w:val="00F13BC5"/>
    <w:rsid w:val="00F154A9"/>
    <w:rsid w:val="00F15552"/>
    <w:rsid w:val="00F20CE0"/>
    <w:rsid w:val="00F2249F"/>
    <w:rsid w:val="00F24B97"/>
    <w:rsid w:val="00F25B93"/>
    <w:rsid w:val="00F27C61"/>
    <w:rsid w:val="00F30489"/>
    <w:rsid w:val="00F33797"/>
    <w:rsid w:val="00F36F07"/>
    <w:rsid w:val="00F43708"/>
    <w:rsid w:val="00F51698"/>
    <w:rsid w:val="00F52F8C"/>
    <w:rsid w:val="00F532B2"/>
    <w:rsid w:val="00F55D77"/>
    <w:rsid w:val="00F56C4A"/>
    <w:rsid w:val="00F61A73"/>
    <w:rsid w:val="00F66565"/>
    <w:rsid w:val="00F67E2B"/>
    <w:rsid w:val="00F73890"/>
    <w:rsid w:val="00F74111"/>
    <w:rsid w:val="00F75D98"/>
    <w:rsid w:val="00F75EF8"/>
    <w:rsid w:val="00F85D07"/>
    <w:rsid w:val="00F90BEF"/>
    <w:rsid w:val="00F91523"/>
    <w:rsid w:val="00F9543B"/>
    <w:rsid w:val="00F96A72"/>
    <w:rsid w:val="00F96BD8"/>
    <w:rsid w:val="00FA0F9D"/>
    <w:rsid w:val="00FB224A"/>
    <w:rsid w:val="00FB65A0"/>
    <w:rsid w:val="00FB74A4"/>
    <w:rsid w:val="00FC1395"/>
    <w:rsid w:val="00FC64D3"/>
    <w:rsid w:val="00FD4EA9"/>
    <w:rsid w:val="00FE07C6"/>
    <w:rsid w:val="00FE27AB"/>
    <w:rsid w:val="00FE60B6"/>
    <w:rsid w:val="00FF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CF8862"/>
  <w15:chartTrackingRefBased/>
  <w15:docId w15:val="{5880CB29-CB85-4A5E-AEB1-D6A904F3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3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63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26A37"/>
    <w:rPr>
      <w:color w:val="808080"/>
    </w:rPr>
  </w:style>
  <w:style w:type="character" w:customStyle="1" w:styleId="accordion-tabbedtab-mobile">
    <w:name w:val="accordion-tabbed__tab-mobile"/>
    <w:basedOn w:val="DefaultParagraphFont"/>
    <w:rsid w:val="007D30E0"/>
  </w:style>
  <w:style w:type="character" w:styleId="Hyperlink">
    <w:name w:val="Hyperlink"/>
    <w:basedOn w:val="DefaultParagraphFont"/>
    <w:uiPriority w:val="99"/>
    <w:unhideWhenUsed/>
    <w:rsid w:val="007D30E0"/>
    <w:rPr>
      <w:color w:val="0000FF"/>
      <w:u w:val="single"/>
    </w:rPr>
  </w:style>
  <w:style w:type="character" w:customStyle="1" w:styleId="comma-separator">
    <w:name w:val="comma-separator"/>
    <w:basedOn w:val="DefaultParagraphFont"/>
    <w:rsid w:val="007D30E0"/>
  </w:style>
  <w:style w:type="character" w:customStyle="1" w:styleId="Heading1Char">
    <w:name w:val="Heading 1 Char"/>
    <w:basedOn w:val="DefaultParagraphFont"/>
    <w:link w:val="Heading1"/>
    <w:uiPriority w:val="9"/>
    <w:rsid w:val="007D30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7D30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paragraph" w:styleId="ListParagraph">
    <w:name w:val="List Paragraph"/>
    <w:basedOn w:val="Normal"/>
    <w:uiPriority w:val="34"/>
    <w:qFormat/>
    <w:rsid w:val="00DB0CDB"/>
    <w:pPr>
      <w:ind w:left="720"/>
      <w:contextualSpacing/>
    </w:pPr>
    <w:rPr>
      <w:lang w:val="tr-TR"/>
    </w:rPr>
  </w:style>
  <w:style w:type="character" w:styleId="FollowedHyperlink">
    <w:name w:val="FollowedHyperlink"/>
    <w:basedOn w:val="DefaultParagraphFont"/>
    <w:uiPriority w:val="99"/>
    <w:semiHidden/>
    <w:unhideWhenUsed/>
    <w:rsid w:val="003F6F3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5756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6C5"/>
    <w:pPr>
      <w:spacing w:after="0" w:line="240" w:lineRule="auto"/>
    </w:pPr>
    <w:rPr>
      <w:rFonts w:ascii="Tahoma" w:hAnsi="Tahoma" w:cs="Tahoma"/>
      <w:sz w:val="16"/>
      <w:szCs w:val="16"/>
      <w:lang w:val="tr-T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6C5"/>
    <w:rPr>
      <w:rFonts w:ascii="Tahoma" w:hAnsi="Tahoma" w:cs="Tahoma"/>
      <w:sz w:val="16"/>
      <w:szCs w:val="16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4E41B-F2F6-42D0-85F5-A77095E8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nazenin giray</dc:creator>
  <cp:keywords/>
  <dc:description/>
  <cp:lastModifiedBy>nazenin giray</cp:lastModifiedBy>
  <cp:revision>7</cp:revision>
  <dcterms:created xsi:type="dcterms:W3CDTF">2022-01-09T14:20:00Z</dcterms:created>
  <dcterms:modified xsi:type="dcterms:W3CDTF">2022-01-10T11:06:00Z</dcterms:modified>
</cp:coreProperties>
</file>